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BD472" w14:textId="77777777" w:rsidR="00E07E39" w:rsidRPr="0023494D" w:rsidRDefault="00E07E39" w:rsidP="00E94E3F">
      <w:pPr>
        <w:jc w:val="center"/>
        <w:rPr>
          <w:b/>
          <w:smallCaps/>
          <w:noProof/>
          <w:sz w:val="36"/>
          <w:szCs w:val="36"/>
          <w:lang w:val="hu-HU"/>
        </w:rPr>
      </w:pPr>
      <w:r w:rsidRPr="0023494D">
        <w:rPr>
          <w:b/>
          <w:smallCaps/>
          <w:noProof/>
          <w:sz w:val="36"/>
          <w:szCs w:val="36"/>
          <w:lang w:val="hu-HU"/>
        </w:rPr>
        <w:t>Szakdolgozat</w:t>
      </w:r>
    </w:p>
    <w:p w14:paraId="0A91F129" w14:textId="77777777" w:rsidR="00E07E39" w:rsidRPr="0023494D" w:rsidRDefault="00E07E39" w:rsidP="00E94E3F">
      <w:pPr>
        <w:jc w:val="center"/>
        <w:rPr>
          <w:b/>
          <w:noProof/>
          <w:sz w:val="36"/>
          <w:szCs w:val="36"/>
          <w:lang w:val="hu-HU"/>
        </w:rPr>
      </w:pPr>
      <w:r w:rsidRPr="0023494D">
        <w:rPr>
          <w:b/>
          <w:sz w:val="36"/>
          <w:szCs w:val="36"/>
          <w:lang w:val="hu-HU"/>
        </w:rPr>
        <w:t>Web</w:t>
      </w:r>
      <w:r w:rsidR="00DA52BF">
        <w:rPr>
          <w:b/>
          <w:sz w:val="36"/>
          <w:szCs w:val="36"/>
          <w:lang w:val="hu-HU"/>
        </w:rPr>
        <w:t xml:space="preserve"> alapú tesztelés és tesztauto</w:t>
      </w:r>
      <w:r w:rsidRPr="0023494D">
        <w:rPr>
          <w:b/>
          <w:sz w:val="36"/>
          <w:szCs w:val="36"/>
          <w:lang w:val="hu-HU"/>
        </w:rPr>
        <w:t>matizálás</w:t>
      </w:r>
    </w:p>
    <w:p w14:paraId="1BDD59E9" w14:textId="77777777" w:rsidR="00E07E39" w:rsidRPr="0023494D" w:rsidRDefault="00E07E39" w:rsidP="00E94E3F">
      <w:pPr>
        <w:jc w:val="center"/>
        <w:rPr>
          <w:noProof/>
          <w:lang w:val="hu-HU"/>
        </w:rPr>
      </w:pPr>
    </w:p>
    <w:p w14:paraId="15CEF2F9" w14:textId="77777777" w:rsidR="00AB59F5" w:rsidRPr="0023494D" w:rsidRDefault="00E94E3F" w:rsidP="00E94E3F">
      <w:pPr>
        <w:jc w:val="center"/>
        <w:rPr>
          <w:lang w:val="hu-HU"/>
        </w:rPr>
      </w:pPr>
      <w:r w:rsidRPr="0023494D">
        <w:rPr>
          <w:noProof/>
        </w:rPr>
        <w:drawing>
          <wp:inline distT="0" distB="0" distL="0" distR="0" wp14:anchorId="1275277E" wp14:editId="3378C220">
            <wp:extent cx="375285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2850" cy="3409950"/>
                    </a:xfrm>
                    <a:prstGeom prst="rect">
                      <a:avLst/>
                    </a:prstGeom>
                  </pic:spPr>
                </pic:pic>
              </a:graphicData>
            </a:graphic>
          </wp:inline>
        </w:drawing>
      </w:r>
    </w:p>
    <w:p w14:paraId="3F4BFE31" w14:textId="77777777" w:rsidR="00E07E39" w:rsidRPr="0023494D" w:rsidRDefault="00E07E39" w:rsidP="00E94E3F">
      <w:pPr>
        <w:jc w:val="center"/>
        <w:rPr>
          <w:lang w:val="hu-HU"/>
        </w:rPr>
      </w:pPr>
    </w:p>
    <w:p w14:paraId="61637F6E" w14:textId="77777777" w:rsidR="00E07E39" w:rsidRPr="0023494D" w:rsidRDefault="00E07E39" w:rsidP="00E94E3F">
      <w:pPr>
        <w:jc w:val="center"/>
        <w:rPr>
          <w:b/>
          <w:sz w:val="36"/>
          <w:szCs w:val="36"/>
          <w:lang w:val="hu-HU"/>
        </w:rPr>
      </w:pPr>
      <w:r w:rsidRPr="0023494D">
        <w:rPr>
          <w:b/>
          <w:sz w:val="36"/>
          <w:szCs w:val="36"/>
          <w:lang w:val="hu-HU"/>
        </w:rPr>
        <w:t xml:space="preserve">Készítette: </w:t>
      </w:r>
    </w:p>
    <w:p w14:paraId="411C92CD" w14:textId="77777777" w:rsidR="00E07E39" w:rsidRPr="0023494D" w:rsidRDefault="00E07E39" w:rsidP="00E94E3F">
      <w:pPr>
        <w:jc w:val="center"/>
        <w:rPr>
          <w:b/>
          <w:sz w:val="36"/>
          <w:szCs w:val="36"/>
          <w:lang w:val="hu-HU"/>
        </w:rPr>
      </w:pPr>
      <w:r w:rsidRPr="0023494D">
        <w:rPr>
          <w:b/>
          <w:sz w:val="36"/>
          <w:szCs w:val="36"/>
          <w:lang w:val="hu-HU"/>
        </w:rPr>
        <w:t>Huber Hajnalka</w:t>
      </w:r>
    </w:p>
    <w:p w14:paraId="00389546" w14:textId="77777777" w:rsidR="00E07E39" w:rsidRPr="0023494D" w:rsidRDefault="00E07E39" w:rsidP="00E94E3F">
      <w:pPr>
        <w:jc w:val="center"/>
        <w:rPr>
          <w:b/>
          <w:sz w:val="36"/>
          <w:szCs w:val="36"/>
          <w:lang w:val="hu-HU"/>
        </w:rPr>
      </w:pPr>
      <w:r w:rsidRPr="0023494D">
        <w:rPr>
          <w:b/>
          <w:sz w:val="36"/>
          <w:szCs w:val="36"/>
          <w:lang w:val="hu-HU"/>
        </w:rPr>
        <w:t>KR023R</w:t>
      </w:r>
    </w:p>
    <w:p w14:paraId="15C346E5" w14:textId="77777777" w:rsidR="00E07E39" w:rsidRPr="0023494D" w:rsidRDefault="00E07E39" w:rsidP="00E94E3F">
      <w:pPr>
        <w:jc w:val="center"/>
        <w:rPr>
          <w:b/>
          <w:sz w:val="36"/>
          <w:szCs w:val="36"/>
          <w:lang w:val="hu-HU"/>
        </w:rPr>
      </w:pPr>
    </w:p>
    <w:p w14:paraId="7F8375F6" w14:textId="77777777" w:rsidR="00E07E39" w:rsidRPr="0023494D" w:rsidRDefault="00E07E39" w:rsidP="00E94E3F">
      <w:pPr>
        <w:jc w:val="center"/>
        <w:rPr>
          <w:b/>
          <w:sz w:val="36"/>
          <w:szCs w:val="36"/>
          <w:lang w:val="hu-HU"/>
        </w:rPr>
      </w:pPr>
    </w:p>
    <w:p w14:paraId="71516478" w14:textId="77777777" w:rsidR="00E07E39" w:rsidRPr="0023494D" w:rsidRDefault="00E07E39" w:rsidP="00E94E3F">
      <w:pPr>
        <w:jc w:val="center"/>
        <w:rPr>
          <w:b/>
          <w:sz w:val="36"/>
          <w:szCs w:val="36"/>
          <w:lang w:val="hu-HU"/>
        </w:rPr>
      </w:pPr>
    </w:p>
    <w:p w14:paraId="5A88369E" w14:textId="77777777" w:rsidR="00E07E39" w:rsidRPr="0023494D" w:rsidRDefault="00E07E39" w:rsidP="00E94E3F">
      <w:pPr>
        <w:jc w:val="center"/>
        <w:rPr>
          <w:b/>
          <w:sz w:val="36"/>
          <w:szCs w:val="36"/>
          <w:lang w:val="hu-HU"/>
        </w:rPr>
      </w:pPr>
    </w:p>
    <w:p w14:paraId="36A4424F" w14:textId="77777777" w:rsidR="00E07E39" w:rsidRPr="0023494D" w:rsidRDefault="00E07E39" w:rsidP="000F12AE">
      <w:pPr>
        <w:spacing w:line="360" w:lineRule="auto"/>
        <w:jc w:val="center"/>
        <w:rPr>
          <w:b/>
          <w:sz w:val="24"/>
          <w:szCs w:val="24"/>
          <w:lang w:val="hu-HU"/>
        </w:rPr>
      </w:pPr>
    </w:p>
    <w:p w14:paraId="5690B4A7" w14:textId="77777777" w:rsidR="00DA52BF" w:rsidRPr="00DA52BF" w:rsidRDefault="00DA52BF" w:rsidP="000F12AE">
      <w:pPr>
        <w:pStyle w:val="Default"/>
        <w:spacing w:line="360" w:lineRule="auto"/>
        <w:rPr>
          <w:rFonts w:asciiTheme="minorHAnsi" w:hAnsiTheme="minorHAnsi"/>
          <w:b/>
          <w:bCs/>
          <w:sz w:val="36"/>
          <w:szCs w:val="36"/>
          <w:lang w:val="hu-HU"/>
        </w:rPr>
      </w:pPr>
      <w:r w:rsidRPr="00DA52BF">
        <w:rPr>
          <w:rFonts w:asciiTheme="minorHAnsi" w:hAnsiTheme="minorHAnsi"/>
          <w:b/>
          <w:bCs/>
          <w:sz w:val="36"/>
          <w:szCs w:val="36"/>
          <w:lang w:val="hu-HU"/>
        </w:rPr>
        <w:lastRenderedPageBreak/>
        <w:t>Tartalomjegyzék</w:t>
      </w:r>
    </w:p>
    <w:p w14:paraId="086F5059" w14:textId="77777777" w:rsidR="00E92312" w:rsidRPr="0023494D" w:rsidRDefault="00F81096" w:rsidP="000F12AE">
      <w:pPr>
        <w:pStyle w:val="Default"/>
        <w:spacing w:line="360" w:lineRule="auto"/>
        <w:rPr>
          <w:rFonts w:asciiTheme="minorHAnsi" w:hAnsiTheme="minorHAnsi"/>
          <w:b/>
          <w:bCs/>
          <w:lang w:val="hu-HU"/>
        </w:rPr>
      </w:pPr>
      <w:r w:rsidRPr="0023494D">
        <w:rPr>
          <w:rFonts w:asciiTheme="minorHAnsi" w:hAnsiTheme="minorHAnsi"/>
          <w:b/>
          <w:bCs/>
          <w:lang w:val="hu-HU"/>
        </w:rPr>
        <w:t>1.</w:t>
      </w:r>
      <w:r w:rsidR="00E92312" w:rsidRPr="0023494D">
        <w:rPr>
          <w:rFonts w:asciiTheme="minorHAnsi" w:hAnsiTheme="minorHAnsi"/>
          <w:b/>
          <w:bCs/>
          <w:lang w:val="hu-HU"/>
        </w:rPr>
        <w:t>Bevezetés………………………………………………………………………………</w:t>
      </w:r>
      <w:r w:rsidR="000F12AE" w:rsidRPr="0023494D">
        <w:rPr>
          <w:rFonts w:asciiTheme="minorHAnsi" w:hAnsiTheme="minorHAnsi"/>
          <w:b/>
          <w:bCs/>
          <w:lang w:val="hu-HU"/>
        </w:rPr>
        <w:t>………………………………………….</w:t>
      </w:r>
      <w:r w:rsidR="00E92312" w:rsidRPr="0023494D">
        <w:rPr>
          <w:rFonts w:asciiTheme="minorHAnsi" w:hAnsiTheme="minorHAnsi"/>
          <w:b/>
          <w:bCs/>
          <w:lang w:val="hu-HU"/>
        </w:rPr>
        <w:t>3</w:t>
      </w:r>
    </w:p>
    <w:p w14:paraId="316A2C77" w14:textId="77777777"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b/>
          <w:bCs/>
          <w:lang w:val="hu-HU"/>
        </w:rPr>
        <w:t xml:space="preserve">2. </w:t>
      </w:r>
      <w:r w:rsidR="00F81096" w:rsidRPr="0023494D">
        <w:rPr>
          <w:rFonts w:asciiTheme="minorHAnsi" w:hAnsiTheme="minorHAnsi"/>
          <w:b/>
          <w:bCs/>
          <w:lang w:val="hu-HU"/>
        </w:rPr>
        <w:t xml:space="preserve">Szoftverfejlesztési életciklusok és a tesztelés </w:t>
      </w:r>
      <w:r w:rsidR="000F12AE" w:rsidRPr="0023494D">
        <w:rPr>
          <w:rFonts w:asciiTheme="minorHAnsi" w:hAnsiTheme="minorHAnsi"/>
          <w:b/>
          <w:bCs/>
          <w:lang w:val="hu-HU"/>
        </w:rPr>
        <w:t>…………………………………………………………</w:t>
      </w:r>
      <w:r w:rsidR="00F81096" w:rsidRPr="0023494D">
        <w:rPr>
          <w:rFonts w:asciiTheme="minorHAnsi" w:hAnsiTheme="minorHAnsi"/>
          <w:b/>
          <w:bCs/>
          <w:lang w:val="hu-HU"/>
        </w:rPr>
        <w:t>…………</w:t>
      </w:r>
      <w:r w:rsidR="0023494D">
        <w:rPr>
          <w:rFonts w:asciiTheme="minorHAnsi" w:hAnsiTheme="minorHAnsi"/>
          <w:b/>
          <w:bCs/>
          <w:lang w:val="hu-HU"/>
        </w:rPr>
        <w:t>5</w:t>
      </w:r>
    </w:p>
    <w:p w14:paraId="5138ABAB" w14:textId="77777777" w:rsidR="00E92312" w:rsidRPr="0023494D" w:rsidRDefault="00E92312" w:rsidP="000F12AE">
      <w:pPr>
        <w:pStyle w:val="Default"/>
        <w:tabs>
          <w:tab w:val="left" w:leader="dot" w:pos="851"/>
        </w:tabs>
        <w:spacing w:line="360" w:lineRule="auto"/>
        <w:rPr>
          <w:rFonts w:asciiTheme="minorHAnsi" w:hAnsiTheme="minorHAnsi"/>
          <w:lang w:val="hu-HU"/>
        </w:rPr>
      </w:pPr>
      <w:r w:rsidRPr="0023494D">
        <w:rPr>
          <w:rFonts w:asciiTheme="minorHAnsi" w:hAnsiTheme="minorHAnsi"/>
          <w:lang w:val="hu-HU"/>
        </w:rPr>
        <w:t xml:space="preserve">2.1. Vízesés és V modell </w:t>
      </w:r>
      <w:r w:rsidR="000F12AE" w:rsidRPr="0023494D">
        <w:rPr>
          <w:rFonts w:asciiTheme="minorHAnsi" w:hAnsiTheme="minorHAnsi"/>
          <w:b/>
          <w:bCs/>
          <w:lang w:val="hu-HU"/>
        </w:rPr>
        <w:t>…………………………………………………………………….…………</w:t>
      </w:r>
      <w:r w:rsidR="0023494D">
        <w:rPr>
          <w:rFonts w:asciiTheme="minorHAnsi" w:hAnsiTheme="minorHAnsi"/>
          <w:b/>
          <w:bCs/>
          <w:lang w:val="hu-HU"/>
        </w:rPr>
        <w:t>……………………….5</w:t>
      </w:r>
    </w:p>
    <w:p w14:paraId="061EA22E" w14:textId="77777777"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lang w:val="hu-HU"/>
        </w:rPr>
        <w:t xml:space="preserve">2.2. </w:t>
      </w:r>
      <w:r w:rsidR="00FB6D35">
        <w:rPr>
          <w:rFonts w:asciiTheme="minorHAnsi" w:hAnsiTheme="minorHAnsi"/>
          <w:lang w:val="hu-HU"/>
        </w:rPr>
        <w:t>Agilis szoftverfejlesztés, inkrementális modellel</w:t>
      </w:r>
      <w:r w:rsidRPr="0023494D">
        <w:rPr>
          <w:rFonts w:asciiTheme="minorHAnsi" w:hAnsiTheme="minorHAnsi"/>
          <w:lang w:val="hu-HU"/>
        </w:rPr>
        <w:t xml:space="preserve"> </w:t>
      </w:r>
      <w:r w:rsidR="000F12AE" w:rsidRPr="0023494D">
        <w:rPr>
          <w:rFonts w:asciiTheme="minorHAnsi" w:hAnsiTheme="minorHAnsi"/>
          <w:b/>
          <w:bCs/>
          <w:lang w:val="hu-HU"/>
        </w:rPr>
        <w:t>…………………………</w:t>
      </w:r>
      <w:r w:rsidR="00FB6D35">
        <w:rPr>
          <w:rFonts w:asciiTheme="minorHAnsi" w:hAnsiTheme="minorHAnsi"/>
          <w:b/>
          <w:bCs/>
          <w:lang w:val="hu-HU"/>
        </w:rPr>
        <w:t>………</w:t>
      </w:r>
      <w:r w:rsidR="000F12AE" w:rsidRPr="0023494D">
        <w:rPr>
          <w:rFonts w:asciiTheme="minorHAnsi" w:hAnsiTheme="minorHAnsi"/>
          <w:b/>
          <w:bCs/>
          <w:lang w:val="hu-HU"/>
        </w:rPr>
        <w:t>………</w:t>
      </w:r>
      <w:r w:rsidR="0023494D">
        <w:rPr>
          <w:rFonts w:asciiTheme="minorHAnsi" w:hAnsiTheme="minorHAnsi"/>
          <w:b/>
          <w:bCs/>
          <w:lang w:val="hu-HU"/>
        </w:rPr>
        <w:t>.………………….7</w:t>
      </w:r>
    </w:p>
    <w:p w14:paraId="60407721" w14:textId="77777777"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b/>
          <w:bCs/>
          <w:lang w:val="hu-HU"/>
        </w:rPr>
        <w:t>3. Szoftvertesztelési folyamatok és módszerek ……………………………………………</w:t>
      </w:r>
      <w:r w:rsidR="000F12AE" w:rsidRPr="0023494D">
        <w:rPr>
          <w:rFonts w:asciiTheme="minorHAnsi" w:hAnsiTheme="minorHAnsi"/>
          <w:b/>
          <w:bCs/>
          <w:lang w:val="hu-HU"/>
        </w:rPr>
        <w:t>………………………</w:t>
      </w:r>
      <w:r w:rsidR="00DC76CB">
        <w:rPr>
          <w:rFonts w:asciiTheme="minorHAnsi" w:hAnsiTheme="minorHAnsi"/>
          <w:b/>
          <w:bCs/>
          <w:lang w:val="hu-HU"/>
        </w:rPr>
        <w:t>9</w:t>
      </w:r>
    </w:p>
    <w:p w14:paraId="24272493" w14:textId="77777777"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lang w:val="hu-HU"/>
        </w:rPr>
        <w:t>3.1. Tesztterv készítése</w:t>
      </w:r>
      <w:r w:rsidR="000F12AE" w:rsidRPr="0023494D">
        <w:rPr>
          <w:rFonts w:asciiTheme="minorHAnsi" w:hAnsiTheme="minorHAnsi"/>
          <w:lang w:val="hu-HU"/>
        </w:rPr>
        <w:t xml:space="preserve"> </w:t>
      </w:r>
      <w:r w:rsidR="000F12AE" w:rsidRPr="0023494D">
        <w:rPr>
          <w:rFonts w:asciiTheme="minorHAnsi" w:hAnsiTheme="minorHAnsi"/>
          <w:b/>
          <w:bCs/>
          <w:lang w:val="hu-HU"/>
        </w:rPr>
        <w:t>………………………</w:t>
      </w:r>
      <w:r w:rsidR="00DC76CB">
        <w:rPr>
          <w:rFonts w:asciiTheme="minorHAnsi" w:hAnsiTheme="minorHAnsi"/>
          <w:b/>
          <w:bCs/>
          <w:lang w:val="hu-HU"/>
        </w:rPr>
        <w:t>……………………………………………………………………………….10</w:t>
      </w:r>
    </w:p>
    <w:p w14:paraId="0CB2F159" w14:textId="77777777" w:rsidR="00E92312" w:rsidRPr="0023494D" w:rsidRDefault="00CF5A3D" w:rsidP="000F12AE">
      <w:pPr>
        <w:pStyle w:val="Default"/>
        <w:spacing w:line="360" w:lineRule="auto"/>
        <w:rPr>
          <w:rFonts w:asciiTheme="minorHAnsi" w:hAnsiTheme="minorHAnsi"/>
          <w:lang w:val="hu-HU"/>
        </w:rPr>
      </w:pPr>
      <w:r>
        <w:rPr>
          <w:rFonts w:asciiTheme="minorHAnsi" w:hAnsiTheme="minorHAnsi"/>
          <w:lang w:val="hu-HU"/>
        </w:rPr>
        <w:t>3.2. Tesztelési módszer</w:t>
      </w:r>
      <w:r w:rsidR="00E92312" w:rsidRPr="0023494D">
        <w:rPr>
          <w:rFonts w:asciiTheme="minorHAnsi" w:hAnsiTheme="minorHAnsi"/>
          <w:lang w:val="hu-HU"/>
        </w:rPr>
        <w:t>tano</w:t>
      </w:r>
      <w:r w:rsidR="000F12AE" w:rsidRPr="0023494D">
        <w:rPr>
          <w:rFonts w:asciiTheme="minorHAnsi" w:hAnsiTheme="minorHAnsi"/>
          <w:lang w:val="hu-HU"/>
        </w:rPr>
        <w:t xml:space="preserve">k </w:t>
      </w:r>
      <w:r w:rsidR="000F12AE" w:rsidRPr="0023494D">
        <w:rPr>
          <w:rFonts w:asciiTheme="minorHAnsi" w:hAnsiTheme="minorHAnsi"/>
          <w:b/>
          <w:bCs/>
          <w:lang w:val="hu-HU"/>
        </w:rPr>
        <w:t>……………………………………………………………………………………………</w:t>
      </w:r>
      <w:r w:rsidR="00C566DB">
        <w:rPr>
          <w:rFonts w:asciiTheme="minorHAnsi" w:hAnsiTheme="minorHAnsi"/>
          <w:b/>
          <w:bCs/>
          <w:lang w:val="hu-HU"/>
        </w:rPr>
        <w:t>.</w:t>
      </w:r>
      <w:r w:rsidR="000F12AE" w:rsidRPr="0023494D">
        <w:rPr>
          <w:rFonts w:asciiTheme="minorHAnsi" w:hAnsiTheme="minorHAnsi"/>
          <w:b/>
          <w:bCs/>
          <w:lang w:val="hu-HU"/>
        </w:rPr>
        <w:t>…</w:t>
      </w:r>
      <w:r w:rsidR="00DC76CB">
        <w:rPr>
          <w:rFonts w:asciiTheme="minorHAnsi" w:hAnsiTheme="minorHAnsi"/>
          <w:b/>
          <w:bCs/>
          <w:lang w:val="hu-HU"/>
        </w:rPr>
        <w:t>11</w:t>
      </w:r>
    </w:p>
    <w:p w14:paraId="47E1A3EC" w14:textId="77777777"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lang w:val="hu-HU"/>
        </w:rPr>
        <w:t>3.</w:t>
      </w:r>
      <w:r w:rsidR="00BA7801">
        <w:rPr>
          <w:rFonts w:asciiTheme="minorHAnsi" w:hAnsiTheme="minorHAnsi"/>
          <w:lang w:val="hu-HU"/>
        </w:rPr>
        <w:t>2</w:t>
      </w:r>
      <w:r w:rsidRPr="0023494D">
        <w:rPr>
          <w:rFonts w:asciiTheme="minorHAnsi" w:hAnsiTheme="minorHAnsi"/>
          <w:lang w:val="hu-HU"/>
        </w:rPr>
        <w:t>.</w:t>
      </w:r>
      <w:r w:rsidR="00BA7801">
        <w:rPr>
          <w:rFonts w:asciiTheme="minorHAnsi" w:hAnsiTheme="minorHAnsi"/>
          <w:lang w:val="hu-HU"/>
        </w:rPr>
        <w:t>1</w:t>
      </w:r>
      <w:r w:rsidRPr="0023494D">
        <w:rPr>
          <w:rFonts w:asciiTheme="minorHAnsi" w:hAnsiTheme="minorHAnsi"/>
          <w:lang w:val="hu-HU"/>
        </w:rPr>
        <w:t xml:space="preserve"> Statikus tesztelési technikák</w:t>
      </w:r>
      <w:r w:rsidR="000F12AE" w:rsidRPr="0023494D">
        <w:rPr>
          <w:rFonts w:asciiTheme="minorHAnsi" w:hAnsiTheme="minorHAnsi"/>
          <w:lang w:val="hu-HU"/>
        </w:rPr>
        <w:t xml:space="preserve"> </w:t>
      </w:r>
      <w:r w:rsidR="000F12AE" w:rsidRPr="0023494D">
        <w:rPr>
          <w:rFonts w:asciiTheme="minorHAnsi" w:hAnsiTheme="minorHAnsi"/>
          <w:b/>
          <w:bCs/>
          <w:lang w:val="hu-HU"/>
        </w:rPr>
        <w:t>………</w:t>
      </w:r>
      <w:r w:rsidR="00C566DB">
        <w:rPr>
          <w:rFonts w:asciiTheme="minorHAnsi" w:hAnsiTheme="minorHAnsi"/>
          <w:b/>
          <w:bCs/>
          <w:lang w:val="hu-HU"/>
        </w:rPr>
        <w:t>………………………………………………….………………………….…12</w:t>
      </w:r>
    </w:p>
    <w:p w14:paraId="365A5E3D" w14:textId="77777777" w:rsidR="00E92312" w:rsidRPr="0023494D" w:rsidRDefault="00BA7801" w:rsidP="000F12AE">
      <w:pPr>
        <w:pStyle w:val="Default"/>
        <w:tabs>
          <w:tab w:val="right" w:pos="9360"/>
        </w:tabs>
        <w:spacing w:line="360" w:lineRule="auto"/>
        <w:rPr>
          <w:rFonts w:asciiTheme="minorHAnsi" w:hAnsiTheme="minorHAnsi"/>
          <w:lang w:val="hu-HU"/>
        </w:rPr>
      </w:pPr>
      <w:r>
        <w:rPr>
          <w:rFonts w:asciiTheme="minorHAnsi" w:hAnsiTheme="minorHAnsi"/>
          <w:lang w:val="hu-HU"/>
        </w:rPr>
        <w:t>3.2.2</w:t>
      </w:r>
      <w:r w:rsidR="000F12AE" w:rsidRPr="0023494D">
        <w:rPr>
          <w:rFonts w:asciiTheme="minorHAnsi" w:hAnsiTheme="minorHAnsi"/>
          <w:lang w:val="hu-HU"/>
        </w:rPr>
        <w:t xml:space="preserve">. </w:t>
      </w:r>
      <w:r w:rsidR="00E92312" w:rsidRPr="0023494D">
        <w:rPr>
          <w:rFonts w:asciiTheme="minorHAnsi" w:hAnsiTheme="minorHAnsi"/>
          <w:lang w:val="hu-HU"/>
        </w:rPr>
        <w:t>Dinamikus tesztelési technikák</w:t>
      </w:r>
      <w:r w:rsidR="000F12AE" w:rsidRPr="0023494D">
        <w:rPr>
          <w:rFonts w:asciiTheme="minorHAnsi" w:hAnsiTheme="minorHAnsi"/>
          <w:lang w:val="hu-HU"/>
        </w:rPr>
        <w:t xml:space="preserve"> </w:t>
      </w:r>
      <w:r>
        <w:rPr>
          <w:rFonts w:asciiTheme="minorHAnsi" w:hAnsiTheme="minorHAnsi"/>
          <w:b/>
          <w:bCs/>
          <w:lang w:val="hu-HU"/>
        </w:rPr>
        <w:t>……</w:t>
      </w:r>
      <w:r w:rsidR="00C566DB">
        <w:rPr>
          <w:rFonts w:asciiTheme="minorHAnsi" w:hAnsiTheme="minorHAnsi"/>
          <w:b/>
          <w:bCs/>
          <w:lang w:val="hu-HU"/>
        </w:rPr>
        <w:t>……………………………………………………………………………..13</w:t>
      </w:r>
    </w:p>
    <w:p w14:paraId="43DE2B44" w14:textId="77777777" w:rsidR="00E92312" w:rsidRPr="0023494D" w:rsidRDefault="00BA7801" w:rsidP="000F12AE">
      <w:pPr>
        <w:pStyle w:val="Default"/>
        <w:spacing w:line="360" w:lineRule="auto"/>
        <w:rPr>
          <w:rFonts w:asciiTheme="minorHAnsi" w:hAnsiTheme="minorHAnsi"/>
          <w:lang w:val="hu-HU"/>
        </w:rPr>
      </w:pPr>
      <w:r>
        <w:rPr>
          <w:rFonts w:asciiTheme="minorHAnsi" w:hAnsiTheme="minorHAnsi"/>
          <w:lang w:val="hu-HU"/>
        </w:rPr>
        <w:t>3.3</w:t>
      </w:r>
      <w:r w:rsidR="00E92312" w:rsidRPr="0023494D">
        <w:rPr>
          <w:rFonts w:asciiTheme="minorHAnsi" w:hAnsiTheme="minorHAnsi"/>
          <w:lang w:val="hu-HU"/>
        </w:rPr>
        <w:t xml:space="preserve">. Manuális és automatizált tesztelés összehasonlítása </w:t>
      </w:r>
      <w:r w:rsidR="000F12AE" w:rsidRPr="0023494D">
        <w:rPr>
          <w:rFonts w:asciiTheme="minorHAnsi" w:hAnsiTheme="minorHAnsi"/>
          <w:lang w:val="hu-HU"/>
        </w:rPr>
        <w:t xml:space="preserve"> </w:t>
      </w:r>
      <w:r w:rsidR="00C566DB">
        <w:rPr>
          <w:rFonts w:asciiTheme="minorHAnsi" w:hAnsiTheme="minorHAnsi"/>
          <w:b/>
          <w:bCs/>
          <w:lang w:val="hu-HU"/>
        </w:rPr>
        <w:t>……………………………………..……………..14</w:t>
      </w:r>
    </w:p>
    <w:p w14:paraId="3D2EB921" w14:textId="146763AA"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b/>
          <w:bCs/>
          <w:lang w:val="hu-HU"/>
        </w:rPr>
        <w:t>4. Tesztkörnyezetben használt eszközök kiválasztása</w:t>
      </w:r>
      <w:r w:rsidR="000F12AE" w:rsidRPr="0023494D">
        <w:rPr>
          <w:rFonts w:asciiTheme="minorHAnsi" w:hAnsiTheme="minorHAnsi"/>
          <w:lang w:val="hu-HU"/>
        </w:rPr>
        <w:t xml:space="preserve"> </w:t>
      </w:r>
      <w:r w:rsidR="00FF3F63">
        <w:rPr>
          <w:rFonts w:asciiTheme="minorHAnsi" w:hAnsiTheme="minorHAnsi"/>
          <w:b/>
          <w:bCs/>
          <w:lang w:val="hu-HU"/>
        </w:rPr>
        <w:t>……………………………………………………….…17</w:t>
      </w:r>
    </w:p>
    <w:p w14:paraId="4480F045" w14:textId="57B2514E" w:rsidR="000F12AE" w:rsidRPr="0023494D" w:rsidRDefault="00E92312" w:rsidP="000F12AE">
      <w:pPr>
        <w:pStyle w:val="Default"/>
        <w:spacing w:line="360" w:lineRule="auto"/>
        <w:rPr>
          <w:rFonts w:asciiTheme="minorHAnsi" w:hAnsiTheme="minorHAnsi"/>
          <w:b/>
          <w:bCs/>
          <w:lang w:val="hu-HU"/>
        </w:rPr>
      </w:pPr>
      <w:r w:rsidRPr="0023494D">
        <w:rPr>
          <w:rFonts w:asciiTheme="minorHAnsi" w:hAnsiTheme="minorHAnsi"/>
          <w:lang w:val="hu-HU"/>
        </w:rPr>
        <w:t>4.1. Automatizált tesztelést támogató eszközök</w:t>
      </w:r>
      <w:r w:rsidR="000F12AE" w:rsidRPr="0023494D">
        <w:rPr>
          <w:rFonts w:asciiTheme="minorHAnsi" w:hAnsiTheme="minorHAnsi"/>
          <w:lang w:val="hu-HU"/>
        </w:rPr>
        <w:t xml:space="preserve"> </w:t>
      </w:r>
      <w:r w:rsidR="00FF3F63">
        <w:rPr>
          <w:rFonts w:asciiTheme="minorHAnsi" w:hAnsiTheme="minorHAnsi"/>
          <w:b/>
          <w:bCs/>
          <w:lang w:val="hu-HU"/>
        </w:rPr>
        <w:t>……………………………………………………………………17</w:t>
      </w:r>
    </w:p>
    <w:p w14:paraId="218E5345" w14:textId="41FCA4C5"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lang w:val="hu-HU"/>
        </w:rPr>
        <w:t xml:space="preserve">4.1.1. </w:t>
      </w:r>
      <w:r w:rsidR="000F12AE" w:rsidRPr="0023494D">
        <w:rPr>
          <w:rFonts w:asciiTheme="minorHAnsi" w:hAnsiTheme="minorHAnsi"/>
          <w:lang w:val="hu-HU"/>
        </w:rPr>
        <w:t>Record and replay eszközök</w:t>
      </w:r>
      <w:r w:rsidRPr="0023494D">
        <w:rPr>
          <w:rFonts w:asciiTheme="minorHAnsi" w:hAnsiTheme="minorHAnsi"/>
          <w:lang w:val="hu-HU"/>
        </w:rPr>
        <w:t xml:space="preserve"> </w:t>
      </w:r>
      <w:r w:rsidR="000F12AE" w:rsidRPr="0023494D">
        <w:rPr>
          <w:rFonts w:asciiTheme="minorHAnsi" w:hAnsiTheme="minorHAnsi"/>
          <w:lang w:val="hu-HU"/>
        </w:rPr>
        <w:t xml:space="preserve"> </w:t>
      </w:r>
      <w:r w:rsidR="000F12AE" w:rsidRPr="0023494D">
        <w:rPr>
          <w:rFonts w:asciiTheme="minorHAnsi" w:hAnsiTheme="minorHAnsi"/>
          <w:b/>
          <w:bCs/>
          <w:lang w:val="hu-HU"/>
        </w:rPr>
        <w:t>…………</w:t>
      </w:r>
      <w:r w:rsidR="00FF3F63">
        <w:rPr>
          <w:rFonts w:asciiTheme="minorHAnsi" w:hAnsiTheme="minorHAnsi"/>
          <w:b/>
          <w:bCs/>
          <w:lang w:val="hu-HU"/>
        </w:rPr>
        <w:t>………………………………………………………………….…………18</w:t>
      </w:r>
    </w:p>
    <w:p w14:paraId="6C1D4D7D" w14:textId="7D79BAB5"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lang w:val="hu-HU"/>
        </w:rPr>
        <w:t>4.1.2. Selen</w:t>
      </w:r>
      <w:r w:rsidR="000F12AE" w:rsidRPr="0023494D">
        <w:rPr>
          <w:rFonts w:asciiTheme="minorHAnsi" w:hAnsiTheme="minorHAnsi"/>
          <w:lang w:val="hu-HU"/>
        </w:rPr>
        <w:t xml:space="preserve">ium </w:t>
      </w:r>
      <w:r w:rsidRPr="0023494D">
        <w:rPr>
          <w:rFonts w:asciiTheme="minorHAnsi" w:hAnsiTheme="minorHAnsi"/>
          <w:lang w:val="hu-HU"/>
        </w:rPr>
        <w:t>általános bemutatása .....</w:t>
      </w:r>
      <w:r w:rsidR="000F12AE" w:rsidRPr="0023494D">
        <w:rPr>
          <w:rFonts w:asciiTheme="minorHAnsi" w:hAnsiTheme="minorHAnsi"/>
          <w:lang w:val="hu-HU"/>
        </w:rPr>
        <w:t xml:space="preserve"> </w:t>
      </w:r>
      <w:r w:rsidR="000F12AE" w:rsidRPr="0023494D">
        <w:rPr>
          <w:rFonts w:asciiTheme="minorHAnsi" w:hAnsiTheme="minorHAnsi"/>
          <w:b/>
          <w:bCs/>
          <w:lang w:val="hu-HU"/>
        </w:rPr>
        <w:t>………………………….………………</w:t>
      </w:r>
      <w:r w:rsidR="00FF3F63">
        <w:rPr>
          <w:rFonts w:asciiTheme="minorHAnsi" w:hAnsiTheme="minorHAnsi"/>
          <w:b/>
          <w:bCs/>
          <w:lang w:val="hu-HU"/>
        </w:rPr>
        <w:t>…………………………………20</w:t>
      </w:r>
    </w:p>
    <w:p w14:paraId="3B32A2EE" w14:textId="39FDDF2F" w:rsidR="00E92312" w:rsidRPr="0023494D" w:rsidRDefault="00BC2441" w:rsidP="000F12AE">
      <w:pPr>
        <w:pStyle w:val="Default"/>
        <w:spacing w:line="360" w:lineRule="auto"/>
        <w:rPr>
          <w:rFonts w:asciiTheme="minorHAnsi" w:hAnsiTheme="minorHAnsi"/>
          <w:lang w:val="hu-HU"/>
        </w:rPr>
      </w:pPr>
      <w:r>
        <w:rPr>
          <w:rFonts w:asciiTheme="minorHAnsi" w:hAnsiTheme="minorHAnsi"/>
          <w:lang w:val="hu-HU"/>
        </w:rPr>
        <w:t>4.2. Teszteszközök bemutatása</w:t>
      </w:r>
      <w:r w:rsidRPr="0023494D">
        <w:rPr>
          <w:rFonts w:asciiTheme="minorHAnsi" w:hAnsiTheme="minorHAnsi"/>
          <w:lang w:val="hu-HU"/>
        </w:rPr>
        <w:t xml:space="preserve"> </w:t>
      </w:r>
      <w:r w:rsidR="000F12AE" w:rsidRPr="0023494D">
        <w:rPr>
          <w:rFonts w:asciiTheme="minorHAnsi" w:hAnsiTheme="minorHAnsi"/>
          <w:b/>
          <w:bCs/>
          <w:lang w:val="hu-HU"/>
        </w:rPr>
        <w:t>…………………………………………………………………</w:t>
      </w:r>
      <w:r w:rsidR="00FF3F63">
        <w:rPr>
          <w:rFonts w:asciiTheme="minorHAnsi" w:hAnsiTheme="minorHAnsi"/>
          <w:b/>
          <w:bCs/>
          <w:lang w:val="hu-HU"/>
        </w:rPr>
        <w:t>………………………….21</w:t>
      </w:r>
    </w:p>
    <w:p w14:paraId="20A15B4E" w14:textId="0A0FBE38"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b/>
          <w:bCs/>
          <w:lang w:val="hu-HU"/>
        </w:rPr>
        <w:t xml:space="preserve">5. </w:t>
      </w:r>
      <w:r w:rsidR="00FF3F63">
        <w:rPr>
          <w:rFonts w:asciiTheme="minorHAnsi" w:hAnsiTheme="minorHAnsi"/>
          <w:b/>
          <w:bCs/>
          <w:lang w:val="hu-HU"/>
        </w:rPr>
        <w:t>Automatikus tesztek tervezése…….</w:t>
      </w:r>
      <w:r w:rsidR="000F12AE" w:rsidRPr="0023494D">
        <w:rPr>
          <w:rFonts w:asciiTheme="minorHAnsi" w:hAnsiTheme="minorHAnsi"/>
          <w:b/>
          <w:bCs/>
          <w:lang w:val="hu-HU"/>
        </w:rPr>
        <w:t>…</w:t>
      </w:r>
      <w:r w:rsidR="00FF3F63">
        <w:rPr>
          <w:rFonts w:asciiTheme="minorHAnsi" w:hAnsiTheme="minorHAnsi"/>
          <w:b/>
          <w:bCs/>
          <w:lang w:val="hu-HU"/>
        </w:rPr>
        <w:t>……………………………………………………………………………….25</w:t>
      </w:r>
    </w:p>
    <w:p w14:paraId="3898E4B5" w14:textId="11427080" w:rsidR="00E92312" w:rsidRPr="0023494D" w:rsidRDefault="00C9466D" w:rsidP="000F12AE">
      <w:pPr>
        <w:pStyle w:val="Default"/>
        <w:spacing w:line="360" w:lineRule="auto"/>
        <w:rPr>
          <w:rFonts w:asciiTheme="minorHAnsi" w:hAnsiTheme="minorHAnsi"/>
          <w:b/>
          <w:lang w:val="hu-HU"/>
        </w:rPr>
      </w:pPr>
      <w:r>
        <w:rPr>
          <w:rFonts w:asciiTheme="minorHAnsi" w:hAnsiTheme="minorHAnsi"/>
          <w:lang w:val="hu-HU"/>
        </w:rPr>
        <w:t>5.1.</w:t>
      </w:r>
      <w:r w:rsidR="00E92312" w:rsidRPr="0023494D">
        <w:rPr>
          <w:rFonts w:asciiTheme="minorHAnsi" w:hAnsiTheme="minorHAnsi"/>
          <w:lang w:val="hu-HU"/>
        </w:rPr>
        <w:t xml:space="preserve"> A</w:t>
      </w:r>
      <w:r>
        <w:rPr>
          <w:rFonts w:asciiTheme="minorHAnsi" w:hAnsiTheme="minorHAnsi"/>
          <w:lang w:val="hu-HU"/>
        </w:rPr>
        <w:t>z implementáció</w:t>
      </w:r>
      <w:r w:rsidR="00E92312" w:rsidRPr="0023494D">
        <w:rPr>
          <w:rFonts w:asciiTheme="minorHAnsi" w:hAnsiTheme="minorHAnsi"/>
          <w:lang w:val="hu-HU"/>
        </w:rPr>
        <w:t xml:space="preserve"> elkészítése során </w:t>
      </w:r>
      <w:r>
        <w:rPr>
          <w:rFonts w:asciiTheme="minorHAnsi" w:hAnsiTheme="minorHAnsi"/>
          <w:lang w:val="hu-HU"/>
        </w:rPr>
        <w:t>figyelembe vett szempontok</w:t>
      </w:r>
      <w:r w:rsidR="000F12AE" w:rsidRPr="0023494D">
        <w:rPr>
          <w:rFonts w:asciiTheme="minorHAnsi" w:hAnsiTheme="minorHAnsi"/>
          <w:lang w:val="hu-HU"/>
        </w:rPr>
        <w:t>.........................</w:t>
      </w:r>
      <w:r w:rsidR="000D422A">
        <w:rPr>
          <w:rFonts w:asciiTheme="minorHAnsi" w:hAnsiTheme="minorHAnsi"/>
          <w:b/>
          <w:bCs/>
          <w:lang w:val="hu-HU"/>
        </w:rPr>
        <w:t>……………27</w:t>
      </w:r>
    </w:p>
    <w:p w14:paraId="5C8AB2FE" w14:textId="3BC8078C" w:rsidR="00E92312" w:rsidRPr="0023494D" w:rsidRDefault="00C9466D" w:rsidP="000F12AE">
      <w:pPr>
        <w:pStyle w:val="Default"/>
        <w:spacing w:line="360" w:lineRule="auto"/>
        <w:rPr>
          <w:rFonts w:asciiTheme="minorHAnsi" w:hAnsiTheme="minorHAnsi"/>
          <w:lang w:val="hu-HU"/>
        </w:rPr>
      </w:pPr>
      <w:r>
        <w:rPr>
          <w:rFonts w:asciiTheme="minorHAnsi" w:hAnsiTheme="minorHAnsi"/>
          <w:lang w:val="hu-HU"/>
        </w:rPr>
        <w:t>5.2</w:t>
      </w:r>
      <w:r w:rsidR="00E92312" w:rsidRPr="0023494D">
        <w:rPr>
          <w:rFonts w:asciiTheme="minorHAnsi" w:hAnsiTheme="minorHAnsi"/>
          <w:lang w:val="hu-HU"/>
        </w:rPr>
        <w:t>. Teszt szkriptek elkészítése, futtatása .......................................</w:t>
      </w:r>
      <w:r w:rsidR="000F12AE" w:rsidRPr="0023494D">
        <w:rPr>
          <w:rFonts w:asciiTheme="minorHAnsi" w:hAnsiTheme="minorHAnsi"/>
          <w:lang w:val="hu-HU"/>
        </w:rPr>
        <w:t>.............................</w:t>
      </w:r>
      <w:r w:rsidR="000D422A">
        <w:rPr>
          <w:rFonts w:asciiTheme="minorHAnsi" w:hAnsiTheme="minorHAnsi"/>
          <w:b/>
          <w:bCs/>
          <w:lang w:val="hu-HU"/>
        </w:rPr>
        <w:t xml:space="preserve"> …………….29</w:t>
      </w:r>
    </w:p>
    <w:p w14:paraId="50019FCD" w14:textId="6188A655" w:rsidR="00E92312" w:rsidRPr="0023494D" w:rsidRDefault="000D422A" w:rsidP="000F12AE">
      <w:pPr>
        <w:pStyle w:val="Default"/>
        <w:spacing w:line="360" w:lineRule="auto"/>
        <w:rPr>
          <w:rFonts w:asciiTheme="minorHAnsi" w:hAnsiTheme="minorHAnsi"/>
          <w:lang w:val="hu-HU"/>
        </w:rPr>
      </w:pPr>
      <w:r>
        <w:rPr>
          <w:rFonts w:asciiTheme="minorHAnsi" w:hAnsiTheme="minorHAnsi"/>
          <w:lang w:val="hu-HU"/>
        </w:rPr>
        <w:t>5.3</w:t>
      </w:r>
      <w:r w:rsidR="00E92312" w:rsidRPr="0023494D">
        <w:rPr>
          <w:rFonts w:asciiTheme="minorHAnsi" w:hAnsiTheme="minorHAnsi"/>
          <w:lang w:val="hu-HU"/>
        </w:rPr>
        <w:t xml:space="preserve">. Fejlesztési eredmények, tapasztalatok.................................................................... </w:t>
      </w:r>
      <w:r w:rsidR="000F12AE" w:rsidRPr="0023494D">
        <w:rPr>
          <w:rFonts w:asciiTheme="minorHAnsi" w:hAnsiTheme="minorHAnsi"/>
          <w:b/>
          <w:bCs/>
          <w:lang w:val="hu-HU"/>
        </w:rPr>
        <w:t>………………</w:t>
      </w:r>
    </w:p>
    <w:p w14:paraId="695C5A08" w14:textId="77777777" w:rsidR="00E92312" w:rsidRPr="0023494D" w:rsidRDefault="00E92312" w:rsidP="000F12AE">
      <w:pPr>
        <w:pStyle w:val="Default"/>
        <w:spacing w:line="360" w:lineRule="auto"/>
        <w:rPr>
          <w:rFonts w:asciiTheme="minorHAnsi" w:hAnsiTheme="minorHAnsi"/>
          <w:lang w:val="hu-HU"/>
        </w:rPr>
      </w:pPr>
      <w:r w:rsidRPr="0023494D">
        <w:rPr>
          <w:rFonts w:asciiTheme="minorHAnsi" w:hAnsiTheme="minorHAnsi"/>
          <w:b/>
          <w:bCs/>
          <w:lang w:val="hu-HU"/>
        </w:rPr>
        <w:t xml:space="preserve">Összefoglalás ................................................................................................................... </w:t>
      </w:r>
      <w:r w:rsidR="000F12AE" w:rsidRPr="0023494D">
        <w:rPr>
          <w:rFonts w:asciiTheme="minorHAnsi" w:hAnsiTheme="minorHAnsi"/>
          <w:b/>
          <w:bCs/>
          <w:lang w:val="hu-HU"/>
        </w:rPr>
        <w:t>………</w:t>
      </w:r>
    </w:p>
    <w:p w14:paraId="16F6C797" w14:textId="77777777" w:rsidR="000F3AE9" w:rsidRPr="0023494D" w:rsidRDefault="00E92312" w:rsidP="000F12AE">
      <w:pPr>
        <w:spacing w:line="360" w:lineRule="auto"/>
        <w:rPr>
          <w:b/>
          <w:sz w:val="36"/>
          <w:szCs w:val="36"/>
          <w:lang w:val="hu-HU"/>
        </w:rPr>
      </w:pPr>
      <w:r w:rsidRPr="0023494D">
        <w:rPr>
          <w:b/>
          <w:bCs/>
          <w:sz w:val="24"/>
          <w:szCs w:val="24"/>
          <w:lang w:val="hu-HU"/>
        </w:rPr>
        <w:t>Irodalomjegyzék ............................................................................................................</w:t>
      </w:r>
      <w:r w:rsidR="000F12AE" w:rsidRPr="0023494D">
        <w:rPr>
          <w:b/>
          <w:bCs/>
          <w:lang w:val="hu-HU"/>
        </w:rPr>
        <w:t xml:space="preserve"> …………</w:t>
      </w:r>
    </w:p>
    <w:p w14:paraId="1453A7CD" w14:textId="77777777" w:rsidR="000F3AE9" w:rsidRPr="0023494D" w:rsidRDefault="000F3AE9" w:rsidP="00E92312">
      <w:pPr>
        <w:rPr>
          <w:b/>
          <w:sz w:val="36"/>
          <w:szCs w:val="36"/>
          <w:lang w:val="hu-HU"/>
        </w:rPr>
      </w:pPr>
    </w:p>
    <w:p w14:paraId="685922EF" w14:textId="77777777" w:rsidR="000F3AE9" w:rsidRDefault="000F3AE9" w:rsidP="000F3AE9">
      <w:pPr>
        <w:rPr>
          <w:b/>
          <w:sz w:val="36"/>
          <w:szCs w:val="36"/>
          <w:lang w:val="hu-HU"/>
        </w:rPr>
      </w:pPr>
    </w:p>
    <w:p w14:paraId="3E9E2542" w14:textId="77777777" w:rsidR="00D73AA9" w:rsidRPr="0023494D" w:rsidRDefault="00D73AA9" w:rsidP="000F3AE9">
      <w:pPr>
        <w:rPr>
          <w:b/>
          <w:sz w:val="36"/>
          <w:szCs w:val="36"/>
          <w:lang w:val="hu-HU"/>
        </w:rPr>
      </w:pPr>
    </w:p>
    <w:p w14:paraId="5408272C" w14:textId="77777777" w:rsidR="000F3AE9" w:rsidRPr="0023494D" w:rsidRDefault="000F3AE9" w:rsidP="00F37031">
      <w:pPr>
        <w:pStyle w:val="ListParagraph"/>
        <w:numPr>
          <w:ilvl w:val="0"/>
          <w:numId w:val="2"/>
        </w:numPr>
        <w:spacing w:before="360" w:line="240" w:lineRule="auto"/>
        <w:jc w:val="both"/>
        <w:rPr>
          <w:b/>
          <w:sz w:val="36"/>
          <w:szCs w:val="36"/>
          <w:lang w:val="hu-HU"/>
        </w:rPr>
      </w:pPr>
      <w:r w:rsidRPr="0023494D">
        <w:rPr>
          <w:b/>
          <w:sz w:val="36"/>
          <w:szCs w:val="36"/>
          <w:lang w:val="hu-HU"/>
        </w:rPr>
        <w:t xml:space="preserve">Bevezetés: </w:t>
      </w:r>
    </w:p>
    <w:p w14:paraId="57D3A6CA" w14:textId="154862CA" w:rsidR="000F3AE9" w:rsidRPr="0023494D" w:rsidRDefault="008259DA" w:rsidP="00313A03">
      <w:pPr>
        <w:pStyle w:val="Default"/>
        <w:spacing w:before="360" w:line="360" w:lineRule="auto"/>
        <w:jc w:val="both"/>
        <w:rPr>
          <w:sz w:val="23"/>
          <w:szCs w:val="23"/>
          <w:lang w:val="hu-HU"/>
        </w:rPr>
      </w:pPr>
      <w:r w:rsidRPr="0023494D">
        <w:rPr>
          <w:sz w:val="23"/>
          <w:szCs w:val="23"/>
          <w:lang w:val="hu-HU"/>
        </w:rPr>
        <w:lastRenderedPageBreak/>
        <w:t xml:space="preserve">A mai gyorsan fejlődő világban egyre inkább szükséges, hogy a cégek egy megbízható terméket tudjanak a vásárlóiknak előállítani, lehetőleg minél hamarabb és minél jobb külső megjelenéssel. </w:t>
      </w:r>
      <w:r w:rsidR="000F3AE9" w:rsidRPr="0023494D">
        <w:rPr>
          <w:sz w:val="23"/>
          <w:szCs w:val="23"/>
          <w:lang w:val="hu-HU"/>
        </w:rPr>
        <w:t xml:space="preserve"> </w:t>
      </w:r>
      <w:r w:rsidR="00313A03" w:rsidRPr="0023494D">
        <w:rPr>
          <w:sz w:val="23"/>
          <w:szCs w:val="23"/>
          <w:lang w:val="hu-HU"/>
        </w:rPr>
        <w:t xml:space="preserve">A szoftverfejlesztés esetében ez különösen igaz, hisz nagyon sokszor valami teljesen újat kell </w:t>
      </w:r>
      <w:r w:rsidRPr="0023494D">
        <w:rPr>
          <w:sz w:val="23"/>
          <w:szCs w:val="23"/>
          <w:lang w:val="hu-HU"/>
        </w:rPr>
        <w:t xml:space="preserve">elkészíteni </w:t>
      </w:r>
      <w:r w:rsidR="00313A03" w:rsidRPr="0023494D">
        <w:rPr>
          <w:sz w:val="23"/>
          <w:szCs w:val="23"/>
          <w:lang w:val="hu-HU"/>
        </w:rPr>
        <w:t xml:space="preserve">egy ötlet alapján. A StartUp vállalatok nagy kockázatot vállalva igyekeznek egy új, innovatív és jól működő szoftvert </w:t>
      </w:r>
      <w:r w:rsidRPr="0023494D">
        <w:rPr>
          <w:sz w:val="23"/>
          <w:szCs w:val="23"/>
          <w:lang w:val="hu-HU"/>
        </w:rPr>
        <w:t>létrehozni</w:t>
      </w:r>
      <w:r w:rsidR="00313A03" w:rsidRPr="0023494D">
        <w:rPr>
          <w:sz w:val="23"/>
          <w:szCs w:val="23"/>
          <w:lang w:val="hu-HU"/>
        </w:rPr>
        <w:t>. A megfelelő minőséget</w:t>
      </w:r>
      <w:r w:rsidR="000F3AE9" w:rsidRPr="0023494D">
        <w:rPr>
          <w:sz w:val="23"/>
          <w:szCs w:val="23"/>
          <w:lang w:val="hu-HU"/>
        </w:rPr>
        <w:t xml:space="preserve"> </w:t>
      </w:r>
      <w:r w:rsidR="00313A03" w:rsidRPr="0023494D">
        <w:rPr>
          <w:sz w:val="23"/>
          <w:szCs w:val="23"/>
          <w:lang w:val="hu-HU"/>
        </w:rPr>
        <w:t xml:space="preserve">pedig </w:t>
      </w:r>
      <w:r w:rsidR="000F3AE9" w:rsidRPr="0023494D">
        <w:rPr>
          <w:sz w:val="23"/>
          <w:szCs w:val="23"/>
          <w:lang w:val="hu-HU"/>
        </w:rPr>
        <w:t xml:space="preserve">a </w:t>
      </w:r>
      <w:r w:rsidR="00313A03" w:rsidRPr="0023494D">
        <w:rPr>
          <w:sz w:val="23"/>
          <w:szCs w:val="23"/>
          <w:lang w:val="hu-HU"/>
        </w:rPr>
        <w:t xml:space="preserve">jól kiválasztott szoftverfejlesztési metodológia </w:t>
      </w:r>
      <w:r w:rsidR="000F3AE9" w:rsidRPr="0023494D">
        <w:rPr>
          <w:sz w:val="23"/>
          <w:szCs w:val="23"/>
          <w:lang w:val="hu-HU"/>
        </w:rPr>
        <w:t>és tesztelési módszertanok alkalmazása biztosítja. A különböző minősített technikák lényege, hogy teljes mértékben személyre, cégre és csapa</w:t>
      </w:r>
      <w:r w:rsidRPr="0023494D">
        <w:rPr>
          <w:sz w:val="23"/>
          <w:szCs w:val="23"/>
          <w:lang w:val="hu-HU"/>
        </w:rPr>
        <w:t>tra szabhatóak. Mivel minden projekt különböző</w:t>
      </w:r>
      <w:r w:rsidR="000F3AE9" w:rsidRPr="0023494D">
        <w:rPr>
          <w:sz w:val="23"/>
          <w:szCs w:val="23"/>
          <w:lang w:val="hu-HU"/>
        </w:rPr>
        <w:t xml:space="preserve">, és </w:t>
      </w:r>
      <w:r w:rsidRPr="0023494D">
        <w:rPr>
          <w:sz w:val="23"/>
          <w:szCs w:val="23"/>
          <w:lang w:val="hu-HU"/>
        </w:rPr>
        <w:t>más</w:t>
      </w:r>
      <w:r w:rsidR="000F3AE9" w:rsidRPr="0023494D">
        <w:rPr>
          <w:sz w:val="23"/>
          <w:szCs w:val="23"/>
          <w:lang w:val="hu-HU"/>
        </w:rPr>
        <w:t xml:space="preserve"> képzettségű emberek dolgoznak egy adott </w:t>
      </w:r>
      <w:r w:rsidRPr="0023494D">
        <w:rPr>
          <w:sz w:val="23"/>
          <w:szCs w:val="23"/>
          <w:lang w:val="hu-HU"/>
        </w:rPr>
        <w:t>szoftveren</w:t>
      </w:r>
      <w:r w:rsidR="000E10F2">
        <w:rPr>
          <w:sz w:val="23"/>
          <w:szCs w:val="23"/>
          <w:lang w:val="hu-HU"/>
        </w:rPr>
        <w:t xml:space="preserve"> -</w:t>
      </w:r>
      <w:r w:rsidRPr="0023494D">
        <w:rPr>
          <w:sz w:val="23"/>
          <w:szCs w:val="23"/>
          <w:lang w:val="hu-HU"/>
        </w:rPr>
        <w:t xml:space="preserve"> ami sokszor nagyon komplex is</w:t>
      </w:r>
      <w:r w:rsidR="000E10F2">
        <w:rPr>
          <w:sz w:val="23"/>
          <w:szCs w:val="23"/>
          <w:lang w:val="hu-HU"/>
        </w:rPr>
        <w:t xml:space="preserve"> -,</w:t>
      </w:r>
      <w:r w:rsidRPr="0023494D">
        <w:rPr>
          <w:sz w:val="23"/>
          <w:szCs w:val="23"/>
          <w:lang w:val="hu-HU"/>
        </w:rPr>
        <w:t xml:space="preserve"> ezért</w:t>
      </w:r>
      <w:r w:rsidR="00313A03" w:rsidRPr="0023494D">
        <w:rPr>
          <w:sz w:val="23"/>
          <w:szCs w:val="23"/>
          <w:lang w:val="hu-HU"/>
        </w:rPr>
        <w:t xml:space="preserve"> az elkészítés során hiba kerül a szoftverbe. Ezeket a hibákat hivatott a tesztelés megtalálni. Maga a tesztelés arra való, hogy a szof</w:t>
      </w:r>
      <w:r w:rsidRPr="0023494D">
        <w:rPr>
          <w:sz w:val="23"/>
          <w:szCs w:val="23"/>
          <w:lang w:val="hu-HU"/>
        </w:rPr>
        <w:t>t</w:t>
      </w:r>
      <w:r w:rsidR="00313A03" w:rsidRPr="0023494D">
        <w:rPr>
          <w:sz w:val="23"/>
          <w:szCs w:val="23"/>
          <w:lang w:val="hu-HU"/>
        </w:rPr>
        <w:t xml:space="preserve">ver megbízhatóságát és annak stabilitását </w:t>
      </w:r>
      <w:r w:rsidR="000E10F2" w:rsidRPr="0023494D">
        <w:rPr>
          <w:sz w:val="23"/>
          <w:szCs w:val="23"/>
          <w:lang w:val="hu-HU"/>
        </w:rPr>
        <w:t xml:space="preserve">különböző irányozott tesztelési eszközökön, technikákon keresztül </w:t>
      </w:r>
      <w:r w:rsidR="00313A03" w:rsidRPr="0023494D">
        <w:rPr>
          <w:sz w:val="23"/>
          <w:szCs w:val="23"/>
          <w:lang w:val="hu-HU"/>
        </w:rPr>
        <w:t>növelje</w:t>
      </w:r>
      <w:r w:rsidRPr="0023494D">
        <w:rPr>
          <w:sz w:val="23"/>
          <w:szCs w:val="23"/>
          <w:lang w:val="hu-HU"/>
        </w:rPr>
        <w:t>.</w:t>
      </w:r>
      <w:r w:rsidR="000F3AE9" w:rsidRPr="0023494D">
        <w:rPr>
          <w:sz w:val="23"/>
          <w:szCs w:val="23"/>
          <w:lang w:val="hu-HU"/>
        </w:rPr>
        <w:t xml:space="preserve"> Korábban, am</w:t>
      </w:r>
      <w:r w:rsidRPr="0023494D">
        <w:rPr>
          <w:sz w:val="23"/>
          <w:szCs w:val="23"/>
          <w:lang w:val="hu-HU"/>
        </w:rPr>
        <w:t>ikor még nem léteztek tesztelést</w:t>
      </w:r>
      <w:r w:rsidR="000F3AE9" w:rsidRPr="0023494D">
        <w:rPr>
          <w:sz w:val="23"/>
          <w:szCs w:val="23"/>
          <w:lang w:val="hu-HU"/>
        </w:rPr>
        <w:t xml:space="preserve"> segítő alkalmazások, sőt a munkakör sem igen létezett, a szoftverfejlesztők ellenőrizték a kész programot, </w:t>
      </w:r>
      <w:r w:rsidR="000E10F2">
        <w:rPr>
          <w:sz w:val="23"/>
          <w:szCs w:val="23"/>
          <w:lang w:val="hu-HU"/>
        </w:rPr>
        <w:t xml:space="preserve">akik </w:t>
      </w:r>
      <w:r w:rsidR="000F3AE9" w:rsidRPr="0023494D">
        <w:rPr>
          <w:sz w:val="23"/>
          <w:szCs w:val="23"/>
          <w:lang w:val="hu-HU"/>
        </w:rPr>
        <w:t>nem alkalmaztak szoftvertesztelőket.</w:t>
      </w:r>
      <w:r w:rsidRPr="0023494D">
        <w:rPr>
          <w:sz w:val="23"/>
          <w:szCs w:val="23"/>
          <w:lang w:val="hu-HU"/>
        </w:rPr>
        <w:t xml:space="preserve"> Ez viszont nem volt olyan hatékony, hisz</w:t>
      </w:r>
      <w:r w:rsidR="000E10F2">
        <w:rPr>
          <w:sz w:val="23"/>
          <w:szCs w:val="23"/>
          <w:lang w:val="hu-HU"/>
        </w:rPr>
        <w:t>en</w:t>
      </w:r>
      <w:r w:rsidRPr="0023494D">
        <w:rPr>
          <w:sz w:val="23"/>
          <w:szCs w:val="23"/>
          <w:lang w:val="hu-HU"/>
        </w:rPr>
        <w:t xml:space="preserve"> az ember hajlamos a saját hibáját nem észrevenni, ezért egy független, új szemszög és nézőpont sokkal nagyobb hatékonysággal és lefedettséggel tud dolgozni, így hibákat észrevenni és azokat megfelelő módon a fejlesztő felé átadni javításra.</w:t>
      </w:r>
      <w:r w:rsidR="000F3AE9" w:rsidRPr="0023494D">
        <w:rPr>
          <w:sz w:val="23"/>
          <w:szCs w:val="23"/>
          <w:lang w:val="hu-HU"/>
        </w:rPr>
        <w:t xml:space="preserve"> </w:t>
      </w:r>
      <w:r w:rsidRPr="0023494D">
        <w:rPr>
          <w:sz w:val="23"/>
          <w:szCs w:val="23"/>
          <w:lang w:val="hu-HU"/>
        </w:rPr>
        <w:t>Idővel a cégek felfedezték az erre való igényt</w:t>
      </w:r>
      <w:r w:rsidR="000E10F2">
        <w:rPr>
          <w:sz w:val="23"/>
          <w:szCs w:val="23"/>
          <w:lang w:val="hu-HU"/>
        </w:rPr>
        <w:t>,</w:t>
      </w:r>
      <w:r w:rsidRPr="0023494D">
        <w:rPr>
          <w:sz w:val="23"/>
          <w:szCs w:val="23"/>
          <w:lang w:val="hu-HU"/>
        </w:rPr>
        <w:t xml:space="preserve"> és</w:t>
      </w:r>
      <w:r w:rsidR="000F3AE9" w:rsidRPr="0023494D">
        <w:rPr>
          <w:sz w:val="23"/>
          <w:szCs w:val="23"/>
          <w:lang w:val="hu-HU"/>
        </w:rPr>
        <w:t xml:space="preserve"> szoftverek, projektek méretének növekedésével kialakult az</w:t>
      </w:r>
      <w:r w:rsidRPr="0023494D">
        <w:rPr>
          <w:sz w:val="23"/>
          <w:szCs w:val="23"/>
          <w:lang w:val="hu-HU"/>
        </w:rPr>
        <w:t xml:space="preserve"> elvárás a gyors és alapos </w:t>
      </w:r>
      <w:r w:rsidR="000F3AE9" w:rsidRPr="0023494D">
        <w:rPr>
          <w:sz w:val="23"/>
          <w:szCs w:val="23"/>
          <w:lang w:val="hu-HU"/>
        </w:rPr>
        <w:t>tesztelésre</w:t>
      </w:r>
      <w:r w:rsidR="000E10F2">
        <w:rPr>
          <w:sz w:val="23"/>
          <w:szCs w:val="23"/>
          <w:lang w:val="hu-HU"/>
        </w:rPr>
        <w:t>.</w:t>
      </w:r>
      <w:r w:rsidR="000F3AE9" w:rsidRPr="0023494D">
        <w:rPr>
          <w:sz w:val="23"/>
          <w:szCs w:val="23"/>
          <w:lang w:val="hu-HU"/>
        </w:rPr>
        <w:t xml:space="preserve"> </w:t>
      </w:r>
      <w:r w:rsidR="000E10F2">
        <w:rPr>
          <w:sz w:val="23"/>
          <w:szCs w:val="23"/>
          <w:lang w:val="hu-HU"/>
        </w:rPr>
        <w:t>E</w:t>
      </w:r>
      <w:r w:rsidR="000F3AE9" w:rsidRPr="0023494D">
        <w:rPr>
          <w:sz w:val="23"/>
          <w:szCs w:val="23"/>
          <w:lang w:val="hu-HU"/>
        </w:rPr>
        <w:t xml:space="preserve">nnek köszönhetően fejlődtek ki a különböző teszttámogató eszközök, tesztelési módszertanok, stratégiák. Ezek a stratégiák ajánlást tesznek arra vonatkozóan, hogy hogyan, mikor, milyen eszközökkel érdemes, hasznos, vagy nem utolsó szempontként költséghatékony a tesztelés. </w:t>
      </w:r>
      <w:r w:rsidRPr="0023494D">
        <w:rPr>
          <w:sz w:val="23"/>
          <w:szCs w:val="23"/>
          <w:lang w:val="hu-HU"/>
        </w:rPr>
        <w:t xml:space="preserve">A teszteléshez megfelelő környezetet létrehozhatja mag a tesztelő is, ám sokszor ez egy kisebb projekt a projektben, és </w:t>
      </w:r>
      <w:r w:rsidR="00A940C0">
        <w:rPr>
          <w:sz w:val="23"/>
          <w:szCs w:val="23"/>
          <w:lang w:val="hu-HU"/>
        </w:rPr>
        <w:t xml:space="preserve">olyan </w:t>
      </w:r>
      <w:r w:rsidRPr="0023494D">
        <w:rPr>
          <w:sz w:val="23"/>
          <w:szCs w:val="23"/>
          <w:lang w:val="hu-HU"/>
        </w:rPr>
        <w:t>fejlesztői munkát kíván</w:t>
      </w:r>
      <w:r w:rsidR="00A940C0">
        <w:rPr>
          <w:sz w:val="23"/>
          <w:szCs w:val="23"/>
          <w:lang w:val="hu-HU"/>
        </w:rPr>
        <w:t>,</w:t>
      </w:r>
      <w:r w:rsidRPr="0023494D">
        <w:rPr>
          <w:sz w:val="23"/>
          <w:szCs w:val="23"/>
          <w:lang w:val="hu-HU"/>
        </w:rPr>
        <w:t xml:space="preserve"> mely akár nagyobb időt és ezzel együtt költséget is kíván </w:t>
      </w:r>
      <w:r w:rsidR="00E92312" w:rsidRPr="0023494D">
        <w:rPr>
          <w:sz w:val="23"/>
          <w:szCs w:val="23"/>
          <w:lang w:val="hu-HU"/>
        </w:rPr>
        <w:t>[1]</w:t>
      </w:r>
      <w:r w:rsidR="00A940C0">
        <w:rPr>
          <w:sz w:val="23"/>
          <w:szCs w:val="23"/>
          <w:lang w:val="hu-HU"/>
        </w:rPr>
        <w:t>.</w:t>
      </w:r>
      <w:r w:rsidR="00E92312" w:rsidRPr="0023494D">
        <w:rPr>
          <w:sz w:val="23"/>
          <w:szCs w:val="23"/>
          <w:lang w:val="hu-HU"/>
        </w:rPr>
        <w:t xml:space="preserve"> </w:t>
      </w:r>
      <w:r w:rsidR="000F3AE9" w:rsidRPr="0023494D">
        <w:rPr>
          <w:sz w:val="23"/>
          <w:szCs w:val="23"/>
          <w:lang w:val="hu-HU"/>
        </w:rPr>
        <w:t xml:space="preserve">Érdemes megjegyezni, hogy a tesztelés végigkíséri a szoftver teljes életciklusát, nem ér véget a szoftver elkészültével. </w:t>
      </w:r>
      <w:r w:rsidRPr="0023494D">
        <w:rPr>
          <w:sz w:val="23"/>
          <w:szCs w:val="23"/>
          <w:lang w:val="hu-HU"/>
        </w:rPr>
        <w:t xml:space="preserve">A szoftver </w:t>
      </w:r>
      <w:r w:rsidR="00A940C0">
        <w:rPr>
          <w:sz w:val="23"/>
          <w:szCs w:val="23"/>
          <w:lang w:val="hu-HU"/>
        </w:rPr>
        <w:t>folyamatosan</w:t>
      </w:r>
      <w:r w:rsidRPr="0023494D">
        <w:rPr>
          <w:sz w:val="23"/>
          <w:szCs w:val="23"/>
          <w:lang w:val="hu-HU"/>
        </w:rPr>
        <w:t xml:space="preserve"> változik a kérések alapján, így azt folyamatosan </w:t>
      </w:r>
      <w:r w:rsidR="00A940C0">
        <w:rPr>
          <w:sz w:val="23"/>
          <w:szCs w:val="23"/>
          <w:lang w:val="hu-HU"/>
        </w:rPr>
        <w:t xml:space="preserve">karban </w:t>
      </w:r>
      <w:r w:rsidR="00A31EA6" w:rsidRPr="0023494D">
        <w:rPr>
          <w:sz w:val="23"/>
          <w:szCs w:val="23"/>
          <w:lang w:val="hu-HU"/>
        </w:rPr>
        <w:t>kell</w:t>
      </w:r>
      <w:r w:rsidR="00A940C0">
        <w:rPr>
          <w:sz w:val="23"/>
          <w:szCs w:val="23"/>
          <w:lang w:val="hu-HU"/>
        </w:rPr>
        <w:t xml:space="preserve"> tartani</w:t>
      </w:r>
      <w:r w:rsidR="00A31EA6" w:rsidRPr="0023494D">
        <w:rPr>
          <w:sz w:val="23"/>
          <w:szCs w:val="23"/>
          <w:lang w:val="hu-HU"/>
        </w:rPr>
        <w:t>.</w:t>
      </w:r>
      <w:r w:rsidR="000F3AE9" w:rsidRPr="0023494D">
        <w:rPr>
          <w:sz w:val="23"/>
          <w:szCs w:val="23"/>
          <w:lang w:val="hu-HU"/>
        </w:rPr>
        <w:t xml:space="preserve"> Eleinte a legegyszerűbb módon, manuálisan keresték a tesztelők a hibákat, ám ez időigényes</w:t>
      </w:r>
      <w:r w:rsidR="00F83D6F">
        <w:rPr>
          <w:sz w:val="23"/>
          <w:szCs w:val="23"/>
          <w:lang w:val="hu-HU"/>
        </w:rPr>
        <w:t xml:space="preserve"> </w:t>
      </w:r>
      <w:r w:rsidR="000F3AE9" w:rsidRPr="0023494D">
        <w:rPr>
          <w:sz w:val="23"/>
          <w:szCs w:val="23"/>
          <w:lang w:val="hu-HU"/>
        </w:rPr>
        <w:t xml:space="preserve">munka, aminek következtében a tesztelést végző személy </w:t>
      </w:r>
      <w:r w:rsidR="00A940C0">
        <w:rPr>
          <w:sz w:val="23"/>
          <w:szCs w:val="23"/>
          <w:lang w:val="hu-HU"/>
        </w:rPr>
        <w:t xml:space="preserve">is </w:t>
      </w:r>
      <w:r w:rsidR="000F3AE9" w:rsidRPr="0023494D">
        <w:rPr>
          <w:sz w:val="23"/>
          <w:szCs w:val="23"/>
          <w:lang w:val="hu-HU"/>
        </w:rPr>
        <w:t>hibát követ</w:t>
      </w:r>
      <w:r w:rsidR="00A940C0">
        <w:rPr>
          <w:sz w:val="23"/>
          <w:szCs w:val="23"/>
          <w:lang w:val="hu-HU"/>
        </w:rPr>
        <w:t>het el</w:t>
      </w:r>
      <w:r w:rsidR="000F3AE9" w:rsidRPr="0023494D">
        <w:rPr>
          <w:sz w:val="23"/>
          <w:szCs w:val="23"/>
          <w:lang w:val="hu-HU"/>
        </w:rPr>
        <w:t>.</w:t>
      </w:r>
      <w:r w:rsidR="00F83D6F">
        <w:rPr>
          <w:sz w:val="23"/>
          <w:szCs w:val="23"/>
          <w:lang w:val="hu-HU"/>
        </w:rPr>
        <w:t xml:space="preserve"> Mindez</w:t>
      </w:r>
      <w:r w:rsidR="00A31EA6" w:rsidRPr="0023494D">
        <w:rPr>
          <w:sz w:val="23"/>
          <w:szCs w:val="23"/>
          <w:lang w:val="hu-HU"/>
        </w:rPr>
        <w:t xml:space="preserve"> </w:t>
      </w:r>
      <w:r w:rsidR="000F3AE9" w:rsidRPr="0023494D">
        <w:rPr>
          <w:sz w:val="23"/>
          <w:szCs w:val="23"/>
          <w:lang w:val="hu-HU"/>
        </w:rPr>
        <w:t>a tesztelés automatizálás</w:t>
      </w:r>
      <w:r w:rsidR="00F83D6F">
        <w:rPr>
          <w:sz w:val="23"/>
          <w:szCs w:val="23"/>
          <w:lang w:val="hu-HU"/>
        </w:rPr>
        <w:t>ához vezetett</w:t>
      </w:r>
      <w:r w:rsidR="000F3AE9" w:rsidRPr="0023494D">
        <w:rPr>
          <w:sz w:val="23"/>
          <w:szCs w:val="23"/>
          <w:lang w:val="hu-HU"/>
        </w:rPr>
        <w:t xml:space="preserve">. A tesztelők </w:t>
      </w:r>
      <w:r w:rsidR="00A31EA6" w:rsidRPr="0023494D">
        <w:rPr>
          <w:sz w:val="23"/>
          <w:szCs w:val="23"/>
          <w:lang w:val="hu-HU"/>
        </w:rPr>
        <w:t>egyre inkább hasonló technikai ismeretekkel rendelkeznek, mint a fejlesztők és ez</w:t>
      </w:r>
      <w:r w:rsidR="000F3AE9" w:rsidRPr="0023494D">
        <w:rPr>
          <w:sz w:val="23"/>
          <w:szCs w:val="23"/>
          <w:lang w:val="hu-HU"/>
        </w:rPr>
        <w:t xml:space="preserve"> az automatizált tesztelést alkalmazó cégeknél ez egy fontos elvárás</w:t>
      </w:r>
      <w:r w:rsidR="00A31EA6" w:rsidRPr="0023494D">
        <w:rPr>
          <w:sz w:val="23"/>
          <w:szCs w:val="23"/>
          <w:lang w:val="hu-HU"/>
        </w:rPr>
        <w:t xml:space="preserve"> is</w:t>
      </w:r>
      <w:r w:rsidR="000F3AE9" w:rsidRPr="0023494D">
        <w:rPr>
          <w:sz w:val="23"/>
          <w:szCs w:val="23"/>
          <w:lang w:val="hu-HU"/>
        </w:rPr>
        <w:t xml:space="preserve">. Nem csak programozói készség, de a logikus gondolkodásmód és minden más - amit fejlesztőktől megkövetelnek - szükséges egy tesztelői állás betöltéséhez. </w:t>
      </w:r>
    </w:p>
    <w:p w14:paraId="6DB26B1F" w14:textId="548815C8" w:rsidR="00EF27A7" w:rsidRPr="0023494D" w:rsidRDefault="000F3AE9" w:rsidP="00EF27A7">
      <w:pPr>
        <w:spacing w:before="360" w:line="360" w:lineRule="auto"/>
        <w:jc w:val="both"/>
        <w:rPr>
          <w:sz w:val="23"/>
          <w:szCs w:val="23"/>
          <w:lang w:val="hu-HU"/>
        </w:rPr>
      </w:pPr>
      <w:r w:rsidRPr="0023494D">
        <w:rPr>
          <w:sz w:val="23"/>
          <w:szCs w:val="23"/>
          <w:lang w:val="hu-HU"/>
        </w:rPr>
        <w:lastRenderedPageBreak/>
        <w:t>Szakdolgozatomban az automatizált tesztelés előnyeire világítok r</w:t>
      </w:r>
      <w:r w:rsidR="00A31EA6" w:rsidRPr="0023494D">
        <w:rPr>
          <w:sz w:val="23"/>
          <w:szCs w:val="23"/>
          <w:lang w:val="hu-HU"/>
        </w:rPr>
        <w:t xml:space="preserve">á egy konkrét példán keresztül. A jó megértéshez egy rövid ismertetést is írok, melyben </w:t>
      </w:r>
      <w:r w:rsidR="00EF27A7" w:rsidRPr="0023494D">
        <w:rPr>
          <w:sz w:val="23"/>
          <w:szCs w:val="23"/>
          <w:lang w:val="hu-HU"/>
        </w:rPr>
        <w:t>kifejtem</w:t>
      </w:r>
      <w:r w:rsidR="00A31EA6" w:rsidRPr="0023494D">
        <w:rPr>
          <w:sz w:val="23"/>
          <w:szCs w:val="23"/>
          <w:lang w:val="hu-HU"/>
        </w:rPr>
        <w:t xml:space="preserve"> a tesztelésben használt kifejezéseket,</w:t>
      </w:r>
      <w:r w:rsidR="00EF27A7" w:rsidRPr="0023494D">
        <w:rPr>
          <w:sz w:val="23"/>
          <w:szCs w:val="23"/>
          <w:lang w:val="hu-HU"/>
        </w:rPr>
        <w:t xml:space="preserve"> hogy ezekre a dolgozat további részében már hivatkozhassak</w:t>
      </w:r>
      <w:r w:rsidR="00A31EA6" w:rsidRPr="0023494D">
        <w:rPr>
          <w:sz w:val="23"/>
          <w:szCs w:val="23"/>
          <w:lang w:val="hu-HU"/>
        </w:rPr>
        <w:t xml:space="preserve">. </w:t>
      </w:r>
      <w:r w:rsidR="00EF27A7" w:rsidRPr="0023494D">
        <w:rPr>
          <w:sz w:val="23"/>
          <w:szCs w:val="23"/>
          <w:lang w:val="hu-HU"/>
        </w:rPr>
        <w:t>Leírást</w:t>
      </w:r>
      <w:r w:rsidR="00A31EA6" w:rsidRPr="0023494D">
        <w:rPr>
          <w:sz w:val="23"/>
          <w:szCs w:val="23"/>
          <w:lang w:val="hu-HU"/>
        </w:rPr>
        <w:t xml:space="preserve"> adok a tesztelés szerepéről egy szoftverfejlesztési cikluson belül, valamint különböző lehetőségeket v</w:t>
      </w:r>
      <w:r w:rsidR="00EF27A7" w:rsidRPr="0023494D">
        <w:rPr>
          <w:sz w:val="23"/>
          <w:szCs w:val="23"/>
          <w:lang w:val="hu-HU"/>
        </w:rPr>
        <w:t xml:space="preserve">ázolok a tesztelés aspektusaira. Ezek </w:t>
      </w:r>
      <w:r w:rsidR="00A31EA6" w:rsidRPr="0023494D">
        <w:rPr>
          <w:sz w:val="23"/>
          <w:szCs w:val="23"/>
          <w:lang w:val="hu-HU"/>
        </w:rPr>
        <w:t>ismeretében pedig felépítek egy rendszer</w:t>
      </w:r>
      <w:r w:rsidR="00EF27A7" w:rsidRPr="0023494D">
        <w:rPr>
          <w:sz w:val="23"/>
          <w:szCs w:val="23"/>
          <w:lang w:val="hu-HU"/>
        </w:rPr>
        <w:t xml:space="preserve">t, melyben az automatizált </w:t>
      </w:r>
      <w:r w:rsidR="00F83D6F">
        <w:rPr>
          <w:sz w:val="23"/>
          <w:szCs w:val="23"/>
          <w:lang w:val="hu-HU"/>
        </w:rPr>
        <w:t>teszt</w:t>
      </w:r>
      <w:r w:rsidR="00EF27A7" w:rsidRPr="0023494D">
        <w:rPr>
          <w:sz w:val="23"/>
          <w:szCs w:val="23"/>
          <w:lang w:val="hu-HU"/>
        </w:rPr>
        <w:t>esetek</w:t>
      </w:r>
      <w:r w:rsidR="00A31EA6" w:rsidRPr="0023494D">
        <w:rPr>
          <w:sz w:val="23"/>
          <w:szCs w:val="23"/>
          <w:lang w:val="hu-HU"/>
        </w:rPr>
        <w:t xml:space="preserve"> koordinálható</w:t>
      </w:r>
      <w:r w:rsidR="00EF27A7" w:rsidRPr="0023494D">
        <w:rPr>
          <w:sz w:val="23"/>
          <w:szCs w:val="23"/>
          <w:lang w:val="hu-HU"/>
        </w:rPr>
        <w:t>ak</w:t>
      </w:r>
      <w:r w:rsidR="00A31EA6" w:rsidRPr="0023494D">
        <w:rPr>
          <w:sz w:val="23"/>
          <w:szCs w:val="23"/>
          <w:lang w:val="hu-HU"/>
        </w:rPr>
        <w:t>, az eredmények elemezhető</w:t>
      </w:r>
      <w:r w:rsidR="00EF27A7" w:rsidRPr="0023494D">
        <w:rPr>
          <w:sz w:val="23"/>
          <w:szCs w:val="23"/>
          <w:lang w:val="hu-HU"/>
        </w:rPr>
        <w:t>e</w:t>
      </w:r>
      <w:r w:rsidR="00A31EA6" w:rsidRPr="0023494D">
        <w:rPr>
          <w:sz w:val="23"/>
          <w:szCs w:val="23"/>
          <w:lang w:val="hu-HU"/>
        </w:rPr>
        <w:t>k és kezelhető</w:t>
      </w:r>
      <w:r w:rsidR="00EF27A7" w:rsidRPr="0023494D">
        <w:rPr>
          <w:sz w:val="23"/>
          <w:szCs w:val="23"/>
          <w:lang w:val="hu-HU"/>
        </w:rPr>
        <w:t>e</w:t>
      </w:r>
      <w:r w:rsidR="00A31EA6" w:rsidRPr="0023494D">
        <w:rPr>
          <w:sz w:val="23"/>
          <w:szCs w:val="23"/>
          <w:lang w:val="hu-HU"/>
        </w:rPr>
        <w:t xml:space="preserve">k. </w:t>
      </w:r>
      <w:r w:rsidR="00EF27A7" w:rsidRPr="0023494D">
        <w:rPr>
          <w:sz w:val="23"/>
          <w:szCs w:val="23"/>
          <w:lang w:val="hu-HU"/>
        </w:rPr>
        <w:t>Munkám során web alapú tesztelést végzek [2]</w:t>
      </w:r>
      <w:r w:rsidR="00F83D6F">
        <w:rPr>
          <w:sz w:val="23"/>
          <w:szCs w:val="23"/>
          <w:lang w:val="hu-HU"/>
        </w:rPr>
        <w:t>.</w:t>
      </w:r>
      <w:r w:rsidR="00EF27A7" w:rsidRPr="0023494D">
        <w:rPr>
          <w:sz w:val="23"/>
          <w:szCs w:val="23"/>
          <w:lang w:val="hu-HU"/>
        </w:rPr>
        <w:t xml:space="preserve"> Azért ezt a témát választottam, mert manapság egyre inkább terjednek az ilyen jellegű alkalmazások és jelenlegi munkakörömben is ilyen teszteléssel foglalkozom, ezért a dolgozat megírása során így tudok a leginkább hasznos új tudást szerezni</w:t>
      </w:r>
      <w:r w:rsidR="00F83D6F">
        <w:rPr>
          <w:sz w:val="23"/>
          <w:szCs w:val="23"/>
          <w:lang w:val="hu-HU"/>
        </w:rPr>
        <w:t>,</w:t>
      </w:r>
      <w:r w:rsidR="00EF27A7" w:rsidRPr="0023494D">
        <w:rPr>
          <w:sz w:val="23"/>
          <w:szCs w:val="23"/>
          <w:lang w:val="hu-HU"/>
        </w:rPr>
        <w:t xml:space="preserve"> és azt felhasználni későbbi munkáim során. </w:t>
      </w:r>
    </w:p>
    <w:p w14:paraId="70C478FF" w14:textId="77777777" w:rsidR="00EF27A7" w:rsidRPr="0023494D" w:rsidRDefault="00EF27A7" w:rsidP="00313A03">
      <w:pPr>
        <w:spacing w:before="360" w:line="240" w:lineRule="auto"/>
        <w:jc w:val="both"/>
        <w:rPr>
          <w:sz w:val="23"/>
          <w:szCs w:val="23"/>
          <w:lang w:val="hu-HU"/>
        </w:rPr>
      </w:pPr>
    </w:p>
    <w:p w14:paraId="3C62CED7" w14:textId="77777777" w:rsidR="00EF27A7" w:rsidRPr="0023494D" w:rsidRDefault="00EF27A7" w:rsidP="00313A03">
      <w:pPr>
        <w:spacing w:before="360" w:line="240" w:lineRule="auto"/>
        <w:jc w:val="both"/>
        <w:rPr>
          <w:sz w:val="23"/>
          <w:szCs w:val="23"/>
          <w:lang w:val="hu-HU"/>
        </w:rPr>
      </w:pPr>
    </w:p>
    <w:p w14:paraId="35A5DFDA" w14:textId="77777777" w:rsidR="00E92312" w:rsidRPr="0023494D" w:rsidRDefault="00E92312" w:rsidP="00313A03">
      <w:pPr>
        <w:spacing w:before="360" w:line="240" w:lineRule="auto"/>
        <w:jc w:val="both"/>
        <w:rPr>
          <w:sz w:val="23"/>
          <w:szCs w:val="23"/>
          <w:lang w:val="hu-HU"/>
        </w:rPr>
      </w:pPr>
    </w:p>
    <w:p w14:paraId="37898E8E" w14:textId="77777777" w:rsidR="00E92312" w:rsidRPr="0023494D" w:rsidRDefault="00E92312" w:rsidP="00313A03">
      <w:pPr>
        <w:spacing w:before="360" w:line="240" w:lineRule="auto"/>
        <w:jc w:val="both"/>
        <w:rPr>
          <w:sz w:val="23"/>
          <w:szCs w:val="23"/>
          <w:lang w:val="hu-HU"/>
        </w:rPr>
      </w:pPr>
    </w:p>
    <w:p w14:paraId="332EA7B1" w14:textId="77777777" w:rsidR="00E92312" w:rsidRPr="0023494D" w:rsidRDefault="00E92312" w:rsidP="00313A03">
      <w:pPr>
        <w:spacing w:before="360" w:line="240" w:lineRule="auto"/>
        <w:jc w:val="both"/>
        <w:rPr>
          <w:sz w:val="23"/>
          <w:szCs w:val="23"/>
          <w:lang w:val="hu-HU"/>
        </w:rPr>
      </w:pPr>
    </w:p>
    <w:p w14:paraId="1FE3FD6E" w14:textId="77777777" w:rsidR="00E92312" w:rsidRPr="0023494D" w:rsidRDefault="00E92312" w:rsidP="00313A03">
      <w:pPr>
        <w:spacing w:before="360" w:line="240" w:lineRule="auto"/>
        <w:jc w:val="both"/>
        <w:rPr>
          <w:sz w:val="23"/>
          <w:szCs w:val="23"/>
          <w:lang w:val="hu-HU"/>
        </w:rPr>
      </w:pPr>
    </w:p>
    <w:p w14:paraId="087E2D6C" w14:textId="77777777" w:rsidR="00E92312" w:rsidRPr="0023494D" w:rsidRDefault="00E92312" w:rsidP="00313A03">
      <w:pPr>
        <w:spacing w:before="360" w:line="240" w:lineRule="auto"/>
        <w:jc w:val="both"/>
        <w:rPr>
          <w:sz w:val="23"/>
          <w:szCs w:val="23"/>
          <w:lang w:val="hu-HU"/>
        </w:rPr>
      </w:pPr>
    </w:p>
    <w:p w14:paraId="6BA12E25" w14:textId="77777777" w:rsidR="00F81096" w:rsidRDefault="00F81096" w:rsidP="00F37031">
      <w:pPr>
        <w:pStyle w:val="ListParagraph"/>
        <w:spacing w:before="360" w:line="240" w:lineRule="auto"/>
        <w:jc w:val="both"/>
        <w:rPr>
          <w:ins w:id="0" w:author="HUBER, HAJNALKA" w:date="2018-01-02T10:04:00Z"/>
          <w:sz w:val="23"/>
          <w:szCs w:val="23"/>
          <w:lang w:val="hu-HU"/>
        </w:rPr>
      </w:pPr>
    </w:p>
    <w:p w14:paraId="52409462" w14:textId="77777777" w:rsidR="009264FF" w:rsidRDefault="009264FF" w:rsidP="00F37031">
      <w:pPr>
        <w:pStyle w:val="ListParagraph"/>
        <w:spacing w:before="360" w:line="240" w:lineRule="auto"/>
        <w:jc w:val="both"/>
        <w:rPr>
          <w:ins w:id="1" w:author="HUBER, HAJNALKA" w:date="2018-01-02T10:04:00Z"/>
          <w:sz w:val="23"/>
          <w:szCs w:val="23"/>
          <w:lang w:val="hu-HU"/>
        </w:rPr>
      </w:pPr>
    </w:p>
    <w:p w14:paraId="12894427" w14:textId="77777777" w:rsidR="009264FF" w:rsidRDefault="009264FF" w:rsidP="00F37031">
      <w:pPr>
        <w:pStyle w:val="ListParagraph"/>
        <w:spacing w:before="360" w:line="240" w:lineRule="auto"/>
        <w:jc w:val="both"/>
        <w:rPr>
          <w:ins w:id="2" w:author="HUBER, HAJNALKA" w:date="2018-01-02T10:04:00Z"/>
          <w:sz w:val="23"/>
          <w:szCs w:val="23"/>
          <w:lang w:val="hu-HU"/>
        </w:rPr>
      </w:pPr>
    </w:p>
    <w:p w14:paraId="370849C3" w14:textId="77777777" w:rsidR="009264FF" w:rsidRDefault="009264FF" w:rsidP="00F37031">
      <w:pPr>
        <w:pStyle w:val="ListParagraph"/>
        <w:spacing w:before="360" w:line="240" w:lineRule="auto"/>
        <w:jc w:val="both"/>
        <w:rPr>
          <w:ins w:id="3" w:author="HUBER, HAJNALKA" w:date="2018-01-02T10:04:00Z"/>
          <w:sz w:val="23"/>
          <w:szCs w:val="23"/>
          <w:lang w:val="hu-HU"/>
        </w:rPr>
      </w:pPr>
    </w:p>
    <w:p w14:paraId="54027D27" w14:textId="77777777" w:rsidR="009264FF" w:rsidRDefault="009264FF" w:rsidP="00F37031">
      <w:pPr>
        <w:pStyle w:val="ListParagraph"/>
        <w:spacing w:before="360" w:line="240" w:lineRule="auto"/>
        <w:jc w:val="both"/>
        <w:rPr>
          <w:ins w:id="4" w:author="HUBER, HAJNALKA" w:date="2018-01-02T10:04:00Z"/>
          <w:sz w:val="23"/>
          <w:szCs w:val="23"/>
          <w:lang w:val="hu-HU"/>
        </w:rPr>
      </w:pPr>
    </w:p>
    <w:p w14:paraId="7E882DA9" w14:textId="77777777" w:rsidR="009264FF" w:rsidRDefault="009264FF" w:rsidP="00F37031">
      <w:pPr>
        <w:pStyle w:val="ListParagraph"/>
        <w:spacing w:before="360" w:line="240" w:lineRule="auto"/>
        <w:jc w:val="both"/>
        <w:rPr>
          <w:ins w:id="5" w:author="HUBER, HAJNALKA" w:date="2018-01-02T10:04:00Z"/>
          <w:sz w:val="23"/>
          <w:szCs w:val="23"/>
          <w:lang w:val="hu-HU"/>
        </w:rPr>
      </w:pPr>
    </w:p>
    <w:p w14:paraId="494CAD32" w14:textId="77777777" w:rsidR="009264FF" w:rsidRDefault="009264FF" w:rsidP="00F37031">
      <w:pPr>
        <w:pStyle w:val="ListParagraph"/>
        <w:spacing w:before="360" w:line="240" w:lineRule="auto"/>
        <w:jc w:val="both"/>
        <w:rPr>
          <w:ins w:id="6" w:author="HUBER, HAJNALKA" w:date="2018-01-02T10:04:00Z"/>
          <w:sz w:val="23"/>
          <w:szCs w:val="23"/>
          <w:lang w:val="hu-HU"/>
        </w:rPr>
      </w:pPr>
    </w:p>
    <w:p w14:paraId="1D9D3A4C" w14:textId="77777777" w:rsidR="009264FF" w:rsidRDefault="009264FF" w:rsidP="00F37031">
      <w:pPr>
        <w:pStyle w:val="ListParagraph"/>
        <w:spacing w:before="360" w:line="240" w:lineRule="auto"/>
        <w:jc w:val="both"/>
        <w:rPr>
          <w:ins w:id="7" w:author="HUBER, HAJNALKA" w:date="2018-01-02T10:04:00Z"/>
          <w:sz w:val="23"/>
          <w:szCs w:val="23"/>
          <w:lang w:val="hu-HU"/>
        </w:rPr>
      </w:pPr>
    </w:p>
    <w:p w14:paraId="33D23500" w14:textId="77777777" w:rsidR="009264FF" w:rsidRDefault="009264FF" w:rsidP="00F37031">
      <w:pPr>
        <w:pStyle w:val="ListParagraph"/>
        <w:spacing w:before="360" w:line="240" w:lineRule="auto"/>
        <w:jc w:val="both"/>
        <w:rPr>
          <w:ins w:id="8" w:author="HUBER, HAJNALKA" w:date="2018-01-02T10:04:00Z"/>
          <w:sz w:val="23"/>
          <w:szCs w:val="23"/>
          <w:lang w:val="hu-HU"/>
        </w:rPr>
      </w:pPr>
    </w:p>
    <w:p w14:paraId="22480E1A" w14:textId="77777777" w:rsidR="009264FF" w:rsidRDefault="009264FF" w:rsidP="00F37031">
      <w:pPr>
        <w:pStyle w:val="ListParagraph"/>
        <w:spacing w:before="360" w:line="240" w:lineRule="auto"/>
        <w:jc w:val="both"/>
        <w:rPr>
          <w:sz w:val="23"/>
          <w:szCs w:val="23"/>
          <w:lang w:val="hu-HU"/>
        </w:rPr>
      </w:pPr>
    </w:p>
    <w:p w14:paraId="21743E33" w14:textId="77777777" w:rsidR="00701902" w:rsidRPr="0023494D" w:rsidRDefault="00701902" w:rsidP="00F37031">
      <w:pPr>
        <w:pStyle w:val="ListParagraph"/>
        <w:spacing w:before="360" w:line="240" w:lineRule="auto"/>
        <w:jc w:val="both"/>
        <w:rPr>
          <w:b/>
          <w:sz w:val="36"/>
          <w:szCs w:val="36"/>
          <w:lang w:val="hu-HU"/>
        </w:rPr>
      </w:pPr>
    </w:p>
    <w:p w14:paraId="0382EEA4" w14:textId="77777777" w:rsidR="00F81096" w:rsidRPr="0023494D" w:rsidRDefault="00F81096" w:rsidP="00F37031">
      <w:pPr>
        <w:pStyle w:val="ListParagraph"/>
        <w:spacing w:before="360" w:line="240" w:lineRule="auto"/>
        <w:jc w:val="both"/>
        <w:rPr>
          <w:b/>
          <w:sz w:val="36"/>
          <w:szCs w:val="36"/>
          <w:lang w:val="hu-HU"/>
        </w:rPr>
      </w:pPr>
    </w:p>
    <w:p w14:paraId="5109C153" w14:textId="77777777" w:rsidR="00F81096" w:rsidRPr="0023494D" w:rsidRDefault="00AB59F5" w:rsidP="00AB59F5">
      <w:pPr>
        <w:pStyle w:val="ListParagraph"/>
        <w:numPr>
          <w:ilvl w:val="0"/>
          <w:numId w:val="2"/>
        </w:numPr>
        <w:spacing w:before="360" w:line="240" w:lineRule="auto"/>
        <w:jc w:val="both"/>
        <w:rPr>
          <w:b/>
          <w:sz w:val="36"/>
          <w:szCs w:val="36"/>
          <w:lang w:val="hu-HU"/>
        </w:rPr>
      </w:pPr>
      <w:r w:rsidRPr="0023494D">
        <w:rPr>
          <w:b/>
          <w:bCs/>
          <w:sz w:val="36"/>
          <w:szCs w:val="36"/>
          <w:lang w:val="hu-HU"/>
        </w:rPr>
        <w:lastRenderedPageBreak/>
        <w:t>Szoftverfejlesztési életciklusok és a tesztelés</w:t>
      </w:r>
    </w:p>
    <w:p w14:paraId="7E4A6C62" w14:textId="77777777" w:rsidR="0023494D" w:rsidRPr="0023494D" w:rsidRDefault="0023494D" w:rsidP="0023494D">
      <w:pPr>
        <w:pStyle w:val="ListParagraph"/>
        <w:spacing w:before="360" w:line="240" w:lineRule="auto"/>
        <w:jc w:val="both"/>
        <w:rPr>
          <w:b/>
          <w:sz w:val="36"/>
          <w:szCs w:val="36"/>
          <w:lang w:val="hu-HU"/>
        </w:rPr>
      </w:pPr>
    </w:p>
    <w:p w14:paraId="082CE6A3" w14:textId="34B6D125" w:rsidR="00AB59F5" w:rsidRPr="0023494D" w:rsidRDefault="00AB59F5" w:rsidP="00AB59F5">
      <w:pPr>
        <w:pStyle w:val="ListParagraph"/>
        <w:spacing w:before="360" w:line="360" w:lineRule="auto"/>
        <w:jc w:val="both"/>
        <w:rPr>
          <w:b/>
          <w:sz w:val="24"/>
          <w:szCs w:val="24"/>
          <w:lang w:val="hu-HU"/>
        </w:rPr>
      </w:pPr>
      <w:r w:rsidRPr="0023494D">
        <w:rPr>
          <w:color w:val="222222"/>
          <w:sz w:val="24"/>
          <w:szCs w:val="24"/>
          <w:shd w:val="clear" w:color="auto" w:fill="FFFFFF"/>
          <w:lang w:val="hu-HU"/>
        </w:rPr>
        <w:t>A módszertanok feladata, hogy meghatározzák, hogy a szoftver életciklus egyes lép</w:t>
      </w:r>
      <w:r w:rsidR="0023494D" w:rsidRPr="0023494D">
        <w:rPr>
          <w:color w:val="222222"/>
          <w:sz w:val="24"/>
          <w:szCs w:val="24"/>
          <w:shd w:val="clear" w:color="auto" w:fill="FFFFFF"/>
          <w:lang w:val="hu-HU"/>
        </w:rPr>
        <w:t>ései milyen sorrendben követik egymást</w:t>
      </w:r>
      <w:r w:rsidR="00E3472F">
        <w:rPr>
          <w:color w:val="222222"/>
          <w:sz w:val="24"/>
          <w:szCs w:val="24"/>
          <w:shd w:val="clear" w:color="auto" w:fill="FFFFFF"/>
          <w:lang w:val="hu-HU"/>
        </w:rPr>
        <w:t>,</w:t>
      </w:r>
      <w:r w:rsidR="0023494D" w:rsidRPr="0023494D">
        <w:rPr>
          <w:color w:val="222222"/>
          <w:sz w:val="24"/>
          <w:szCs w:val="24"/>
          <w:shd w:val="clear" w:color="auto" w:fill="FFFFFF"/>
          <w:lang w:val="hu-HU"/>
        </w:rPr>
        <w:t xml:space="preserve"> a tesztelés és fejlesztés hogyan kapcsolódik össze</w:t>
      </w:r>
      <w:r w:rsidRPr="0023494D">
        <w:rPr>
          <w:color w:val="222222"/>
          <w:sz w:val="24"/>
          <w:szCs w:val="24"/>
          <w:shd w:val="clear" w:color="auto" w:fill="FFFFFF"/>
          <w:lang w:val="hu-HU"/>
        </w:rPr>
        <w:t>.</w:t>
      </w:r>
      <w:r w:rsidR="0023494D" w:rsidRPr="0023494D">
        <w:rPr>
          <w:color w:val="222222"/>
          <w:sz w:val="24"/>
          <w:szCs w:val="24"/>
          <w:shd w:val="clear" w:color="auto" w:fill="FFFFFF"/>
          <w:lang w:val="hu-HU"/>
        </w:rPr>
        <w:t xml:space="preserve"> </w:t>
      </w:r>
      <w:r w:rsidR="00E3472F">
        <w:rPr>
          <w:color w:val="222222"/>
          <w:sz w:val="24"/>
          <w:szCs w:val="24"/>
          <w:shd w:val="clear" w:color="auto" w:fill="FFFFFF"/>
          <w:lang w:val="hu-HU"/>
        </w:rPr>
        <w:t>Az életciklus-modellek leírják, hogy az</w:t>
      </w:r>
      <w:r w:rsidR="0023494D" w:rsidRPr="0023494D">
        <w:rPr>
          <w:color w:val="222222"/>
          <w:sz w:val="24"/>
          <w:szCs w:val="24"/>
          <w:shd w:val="clear" w:color="auto" w:fill="FFFFFF"/>
          <w:lang w:val="hu-HU"/>
        </w:rPr>
        <w:t xml:space="preserve"> egyes lépések során miket kell elkészíteni, legyen az egy terv egy specifikáció vagy maga a szoftver és annak tesztelése.</w:t>
      </w:r>
      <w:r w:rsidRPr="0023494D">
        <w:rPr>
          <w:color w:val="222222"/>
          <w:sz w:val="24"/>
          <w:szCs w:val="24"/>
          <w:shd w:val="clear" w:color="auto" w:fill="FFFFFF"/>
          <w:lang w:val="hu-HU"/>
        </w:rPr>
        <w:t xml:space="preserve"> </w:t>
      </w:r>
      <w:r w:rsidR="0023494D" w:rsidRPr="0023494D">
        <w:rPr>
          <w:color w:val="222222"/>
          <w:sz w:val="24"/>
          <w:szCs w:val="24"/>
          <w:shd w:val="clear" w:color="auto" w:fill="FFFFFF"/>
          <w:lang w:val="hu-HU"/>
        </w:rPr>
        <w:t>Ezek a modellek, módszertanok ajánlást adhatnak a költséghatékony és jól szervezett szoftverfejlesztéshez. A továbbiakban két modellt ismertetek azok előnyével és hátrányaival.</w:t>
      </w:r>
    </w:p>
    <w:p w14:paraId="3D98B895" w14:textId="77777777" w:rsidR="00AB59F5" w:rsidRPr="0023494D" w:rsidRDefault="00AB59F5" w:rsidP="00AB59F5">
      <w:pPr>
        <w:pStyle w:val="ListParagraph"/>
        <w:spacing w:before="360" w:line="240" w:lineRule="auto"/>
        <w:jc w:val="both"/>
        <w:rPr>
          <w:b/>
          <w:bCs/>
          <w:sz w:val="36"/>
          <w:szCs w:val="36"/>
          <w:lang w:val="hu-HU"/>
        </w:rPr>
      </w:pPr>
    </w:p>
    <w:p w14:paraId="26EDFCE7" w14:textId="77777777" w:rsidR="00AB59F5" w:rsidRPr="0023494D" w:rsidRDefault="00AB59F5" w:rsidP="00AB59F5">
      <w:pPr>
        <w:pStyle w:val="ListParagraph"/>
        <w:numPr>
          <w:ilvl w:val="1"/>
          <w:numId w:val="2"/>
        </w:numPr>
        <w:spacing w:before="360" w:line="240" w:lineRule="auto"/>
        <w:jc w:val="both"/>
        <w:rPr>
          <w:b/>
          <w:bCs/>
          <w:sz w:val="36"/>
          <w:szCs w:val="36"/>
          <w:lang w:val="hu-HU"/>
        </w:rPr>
      </w:pPr>
      <w:r w:rsidRPr="0023494D">
        <w:rPr>
          <w:b/>
          <w:bCs/>
          <w:sz w:val="36"/>
          <w:szCs w:val="36"/>
          <w:lang w:val="hu-HU"/>
        </w:rPr>
        <w:t>V-modell</w:t>
      </w:r>
    </w:p>
    <w:p w14:paraId="130BFC6B" w14:textId="77777777" w:rsidR="0023494D" w:rsidRPr="0023494D" w:rsidRDefault="0023494D" w:rsidP="0023494D">
      <w:pPr>
        <w:pStyle w:val="ListParagraph"/>
        <w:spacing w:before="360" w:line="240" w:lineRule="auto"/>
        <w:ind w:left="1440"/>
        <w:jc w:val="both"/>
        <w:rPr>
          <w:b/>
          <w:bCs/>
          <w:sz w:val="36"/>
          <w:szCs w:val="36"/>
          <w:lang w:val="hu-HU"/>
        </w:rPr>
      </w:pPr>
    </w:p>
    <w:p w14:paraId="4DDF47D2" w14:textId="648257F9" w:rsidR="0023494D" w:rsidRPr="0023494D" w:rsidRDefault="0023494D" w:rsidP="0023494D">
      <w:pPr>
        <w:pStyle w:val="ListParagraph"/>
        <w:spacing w:before="360" w:line="360" w:lineRule="auto"/>
        <w:jc w:val="both"/>
        <w:rPr>
          <w:color w:val="000000"/>
          <w:sz w:val="24"/>
          <w:szCs w:val="24"/>
          <w:shd w:val="clear" w:color="auto" w:fill="FFFFFF"/>
          <w:lang w:val="hu-HU"/>
        </w:rPr>
      </w:pPr>
      <w:r w:rsidRPr="0023494D">
        <w:rPr>
          <w:color w:val="222222"/>
          <w:sz w:val="24"/>
          <w:szCs w:val="24"/>
          <w:shd w:val="clear" w:color="auto" w:fill="FFFFFF"/>
          <w:lang w:val="hu-HU"/>
        </w:rPr>
        <w:t>A V-model</w:t>
      </w:r>
      <w:r w:rsidR="00415E0D">
        <w:rPr>
          <w:color w:val="222222"/>
          <w:sz w:val="24"/>
          <w:szCs w:val="24"/>
          <w:shd w:val="clear" w:color="auto" w:fill="FFFFFF"/>
          <w:lang w:val="hu-HU"/>
        </w:rPr>
        <w:t>l</w:t>
      </w:r>
      <w:r w:rsidRPr="0023494D">
        <w:rPr>
          <w:color w:val="222222"/>
          <w:sz w:val="24"/>
          <w:szCs w:val="24"/>
          <w:shd w:val="clear" w:color="auto" w:fill="FFFFFF"/>
          <w:lang w:val="hu-HU"/>
        </w:rPr>
        <w:t xml:space="preserve"> a nevét onnan kapta, hogy két szára van és így egy V betűhöz hasonlít. Az egyik szára </w:t>
      </w:r>
      <w:r w:rsidR="00415E0D">
        <w:rPr>
          <w:color w:val="222222"/>
          <w:sz w:val="24"/>
          <w:szCs w:val="24"/>
          <w:shd w:val="clear" w:color="auto" w:fill="FFFFFF"/>
          <w:lang w:val="hu-HU"/>
        </w:rPr>
        <w:t xml:space="preserve">lényegében </w:t>
      </w:r>
      <w:r w:rsidRPr="0023494D">
        <w:rPr>
          <w:color w:val="222222"/>
          <w:sz w:val="24"/>
          <w:szCs w:val="24"/>
          <w:shd w:val="clear" w:color="auto" w:fill="FFFFFF"/>
          <w:lang w:val="hu-HU"/>
        </w:rPr>
        <w:t>megegyezik a vízesés modellel. Ez a fejlesztési szár. A másik szára a létrejövő termékek tesztjeit tartalmazza. Ez a tesztelési szár.</w:t>
      </w:r>
    </w:p>
    <w:p w14:paraId="09D330EA" w14:textId="7F85BF18" w:rsidR="00AB59F5" w:rsidRDefault="00AB59F5" w:rsidP="0023494D">
      <w:pPr>
        <w:pStyle w:val="ListParagraph"/>
        <w:spacing w:before="360" w:line="360" w:lineRule="auto"/>
        <w:jc w:val="both"/>
        <w:rPr>
          <w:ins w:id="9" w:author="HUBER, HAJNALKA" w:date="2018-01-02T10:04:00Z"/>
          <w:color w:val="000000"/>
          <w:sz w:val="24"/>
          <w:szCs w:val="24"/>
          <w:shd w:val="clear" w:color="auto" w:fill="FFFFFF"/>
          <w:lang w:val="hu-HU"/>
        </w:rPr>
      </w:pPr>
      <w:r w:rsidRPr="0023494D">
        <w:rPr>
          <w:color w:val="000000"/>
          <w:sz w:val="24"/>
          <w:szCs w:val="24"/>
          <w:shd w:val="clear" w:color="auto" w:fill="FFFFFF"/>
          <w:lang w:val="hu-HU"/>
        </w:rPr>
        <w:t xml:space="preserve">A V-modell a korai modellek családjába tartozik, melyet a német védelmi minisztérium fejlesztett ki és </w:t>
      </w:r>
      <w:r w:rsidR="00415E0D">
        <w:rPr>
          <w:color w:val="000000"/>
          <w:sz w:val="24"/>
          <w:szCs w:val="24"/>
          <w:shd w:val="clear" w:color="auto" w:fill="FFFFFF"/>
          <w:lang w:val="hu-HU"/>
        </w:rPr>
        <w:t>eleinte</w:t>
      </w:r>
      <w:r w:rsidRPr="0023494D">
        <w:rPr>
          <w:color w:val="000000"/>
          <w:sz w:val="24"/>
          <w:szCs w:val="24"/>
          <w:shd w:val="clear" w:color="auto" w:fill="FFFFFF"/>
          <w:lang w:val="hu-HU"/>
        </w:rPr>
        <w:t xml:space="preserve"> a német hadsereg szoftverfejlesztéseiben vált használatossá. Az elnevezés nemcsak életciklus modellt, hanem egy teljes módszertant jelöl, aminek több elemét az ISO 12207 szabvány is átvette. A V-modell az egyes fázisok időbeli sorrendje mellett azt is definiálja, hogy az egyes fázisokban mely korábbi fázisok eredményeit kell használni; illetve az adott fázis tevékenységét és termékét mely korábbi fázisban leírt követelmények, illetve elkészített tervek alapján kell ellenőrizni. A V-modell használata főleg a biztonságkritikus számítógéprendszerek fejlesztése esetében a terjedt el [</w:t>
      </w:r>
      <w:commentRangeStart w:id="10"/>
      <w:r w:rsidRPr="0023494D">
        <w:rPr>
          <w:color w:val="000000"/>
          <w:sz w:val="24"/>
          <w:szCs w:val="24"/>
          <w:shd w:val="clear" w:color="auto" w:fill="FFFFFF"/>
          <w:lang w:val="hu-HU"/>
        </w:rPr>
        <w:t>3</w:t>
      </w:r>
      <w:commentRangeEnd w:id="10"/>
      <w:r w:rsidR="00415E0D">
        <w:rPr>
          <w:rStyle w:val="CommentReference"/>
        </w:rPr>
        <w:commentReference w:id="10"/>
      </w:r>
      <w:r w:rsidRPr="0023494D">
        <w:rPr>
          <w:color w:val="000000"/>
          <w:sz w:val="24"/>
          <w:szCs w:val="24"/>
          <w:shd w:val="clear" w:color="auto" w:fill="FFFFFF"/>
          <w:lang w:val="hu-HU"/>
        </w:rPr>
        <w:t>]</w:t>
      </w:r>
      <w:r w:rsidR="00415E0D">
        <w:rPr>
          <w:color w:val="000000"/>
          <w:sz w:val="24"/>
          <w:szCs w:val="24"/>
          <w:shd w:val="clear" w:color="auto" w:fill="FFFFFF"/>
          <w:lang w:val="hu-HU"/>
        </w:rPr>
        <w:t>.</w:t>
      </w:r>
    </w:p>
    <w:p w14:paraId="4151D1C3" w14:textId="77777777" w:rsidR="009264FF" w:rsidRDefault="009264FF" w:rsidP="0023494D">
      <w:pPr>
        <w:pStyle w:val="ListParagraph"/>
        <w:spacing w:before="360" w:line="360" w:lineRule="auto"/>
        <w:jc w:val="both"/>
        <w:rPr>
          <w:ins w:id="11" w:author="HUBER, HAJNALKA" w:date="2018-01-02T10:04:00Z"/>
          <w:color w:val="000000"/>
          <w:sz w:val="24"/>
          <w:szCs w:val="24"/>
          <w:shd w:val="clear" w:color="auto" w:fill="FFFFFF"/>
          <w:lang w:val="hu-HU"/>
        </w:rPr>
      </w:pPr>
    </w:p>
    <w:p w14:paraId="7AE90944" w14:textId="77777777" w:rsidR="009264FF" w:rsidRDefault="009264FF" w:rsidP="0023494D">
      <w:pPr>
        <w:pStyle w:val="ListParagraph"/>
        <w:spacing w:before="360" w:line="360" w:lineRule="auto"/>
        <w:jc w:val="both"/>
        <w:rPr>
          <w:ins w:id="12" w:author="HUBER, HAJNALKA" w:date="2018-01-02T10:04:00Z"/>
          <w:color w:val="000000"/>
          <w:sz w:val="24"/>
          <w:szCs w:val="24"/>
          <w:shd w:val="clear" w:color="auto" w:fill="FFFFFF"/>
          <w:lang w:val="hu-HU"/>
        </w:rPr>
      </w:pPr>
    </w:p>
    <w:p w14:paraId="59157754" w14:textId="77777777" w:rsidR="009264FF" w:rsidRDefault="009264FF" w:rsidP="0023494D">
      <w:pPr>
        <w:pStyle w:val="ListParagraph"/>
        <w:spacing w:before="360" w:line="360" w:lineRule="auto"/>
        <w:jc w:val="both"/>
        <w:rPr>
          <w:ins w:id="13" w:author="HUBER, HAJNALKA" w:date="2018-01-02T10:04:00Z"/>
          <w:color w:val="000000"/>
          <w:sz w:val="24"/>
          <w:szCs w:val="24"/>
          <w:shd w:val="clear" w:color="auto" w:fill="FFFFFF"/>
          <w:lang w:val="hu-HU"/>
        </w:rPr>
      </w:pPr>
    </w:p>
    <w:p w14:paraId="278FB4A6" w14:textId="77777777" w:rsidR="009264FF" w:rsidRDefault="009264FF" w:rsidP="0023494D">
      <w:pPr>
        <w:pStyle w:val="ListParagraph"/>
        <w:spacing w:before="360" w:line="360" w:lineRule="auto"/>
        <w:jc w:val="both"/>
        <w:rPr>
          <w:ins w:id="14" w:author="HUBER, HAJNALKA" w:date="2018-01-02T10:04:00Z"/>
          <w:color w:val="000000"/>
          <w:sz w:val="24"/>
          <w:szCs w:val="24"/>
          <w:shd w:val="clear" w:color="auto" w:fill="FFFFFF"/>
          <w:lang w:val="hu-HU"/>
        </w:rPr>
      </w:pPr>
    </w:p>
    <w:p w14:paraId="4F1203B2" w14:textId="77777777" w:rsidR="009264FF" w:rsidRDefault="009264FF" w:rsidP="0023494D">
      <w:pPr>
        <w:pStyle w:val="ListParagraph"/>
        <w:spacing w:before="360" w:line="360" w:lineRule="auto"/>
        <w:jc w:val="both"/>
        <w:rPr>
          <w:ins w:id="15" w:author="HUBER, HAJNALKA" w:date="2018-01-02T10:04:00Z"/>
          <w:color w:val="000000"/>
          <w:sz w:val="24"/>
          <w:szCs w:val="24"/>
          <w:shd w:val="clear" w:color="auto" w:fill="FFFFFF"/>
          <w:lang w:val="hu-HU"/>
        </w:rPr>
      </w:pPr>
    </w:p>
    <w:p w14:paraId="012490C5" w14:textId="77777777" w:rsidR="009264FF" w:rsidRPr="0023494D" w:rsidRDefault="009264FF" w:rsidP="0023494D">
      <w:pPr>
        <w:pStyle w:val="ListParagraph"/>
        <w:spacing w:before="360" w:line="360" w:lineRule="auto"/>
        <w:jc w:val="both"/>
        <w:rPr>
          <w:b/>
          <w:bCs/>
          <w:sz w:val="24"/>
          <w:szCs w:val="24"/>
          <w:lang w:val="hu-HU"/>
        </w:rPr>
      </w:pPr>
    </w:p>
    <w:p w14:paraId="06082A86" w14:textId="77777777" w:rsidR="00AB59F5" w:rsidRPr="0023494D" w:rsidRDefault="00701902" w:rsidP="00AB59F5">
      <w:pPr>
        <w:pStyle w:val="ListParagraph"/>
        <w:spacing w:before="360" w:line="360" w:lineRule="auto"/>
        <w:jc w:val="both"/>
        <w:rPr>
          <w:b/>
          <w:bCs/>
          <w:sz w:val="24"/>
          <w:szCs w:val="24"/>
          <w:lang w:val="hu-HU"/>
        </w:rPr>
      </w:pPr>
      <w:r w:rsidRPr="0023494D">
        <w:rPr>
          <w:noProof/>
          <w:sz w:val="24"/>
          <w:szCs w:val="24"/>
        </w:rPr>
        <w:lastRenderedPageBreak/>
        <w:drawing>
          <wp:anchor distT="0" distB="0" distL="114300" distR="114300" simplePos="0" relativeHeight="251658240" behindDoc="0" locked="0" layoutInCell="1" allowOverlap="1" wp14:anchorId="3ABC05B0" wp14:editId="35CF6F60">
            <wp:simplePos x="0" y="0"/>
            <wp:positionH relativeFrom="column">
              <wp:posOffset>1581150</wp:posOffset>
            </wp:positionH>
            <wp:positionV relativeFrom="paragraph">
              <wp:posOffset>128270</wp:posOffset>
            </wp:positionV>
            <wp:extent cx="3348154" cy="1933416"/>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8154" cy="1933416"/>
                    </a:xfrm>
                    <a:prstGeom prst="rect">
                      <a:avLst/>
                    </a:prstGeom>
                  </pic:spPr>
                </pic:pic>
              </a:graphicData>
            </a:graphic>
            <wp14:sizeRelH relativeFrom="margin">
              <wp14:pctWidth>0</wp14:pctWidth>
            </wp14:sizeRelH>
            <wp14:sizeRelV relativeFrom="margin">
              <wp14:pctHeight>0</wp14:pctHeight>
            </wp14:sizeRelV>
          </wp:anchor>
        </w:drawing>
      </w:r>
    </w:p>
    <w:p w14:paraId="0253FBEC" w14:textId="77777777" w:rsidR="00AB59F5" w:rsidRPr="0023494D" w:rsidRDefault="00AB59F5" w:rsidP="00AB59F5">
      <w:pPr>
        <w:pStyle w:val="ListParagraph"/>
        <w:spacing w:before="360" w:line="360" w:lineRule="auto"/>
        <w:ind w:left="1440"/>
        <w:jc w:val="both"/>
        <w:rPr>
          <w:b/>
          <w:bCs/>
          <w:sz w:val="24"/>
          <w:szCs w:val="24"/>
          <w:lang w:val="hu-HU"/>
        </w:rPr>
      </w:pPr>
    </w:p>
    <w:p w14:paraId="6AF44AC6" w14:textId="77777777" w:rsidR="00AB59F5" w:rsidRPr="0023494D" w:rsidRDefault="00AB59F5" w:rsidP="00AB59F5">
      <w:pPr>
        <w:pStyle w:val="ListParagraph"/>
        <w:spacing w:before="360" w:line="360" w:lineRule="auto"/>
        <w:ind w:left="1440"/>
        <w:jc w:val="center"/>
        <w:rPr>
          <w:b/>
          <w:bCs/>
          <w:sz w:val="24"/>
          <w:szCs w:val="24"/>
          <w:lang w:val="hu-HU"/>
        </w:rPr>
      </w:pPr>
    </w:p>
    <w:p w14:paraId="38E5770F" w14:textId="77777777" w:rsidR="00AB59F5" w:rsidRPr="0023494D" w:rsidRDefault="00AB59F5" w:rsidP="00AB59F5">
      <w:pPr>
        <w:pStyle w:val="ListParagraph"/>
        <w:spacing w:before="360" w:line="360" w:lineRule="auto"/>
        <w:jc w:val="both"/>
        <w:rPr>
          <w:b/>
          <w:bCs/>
          <w:sz w:val="24"/>
          <w:szCs w:val="24"/>
          <w:lang w:val="hu-HU"/>
        </w:rPr>
      </w:pPr>
    </w:p>
    <w:p w14:paraId="56153EDC" w14:textId="77777777" w:rsidR="00AB59F5" w:rsidRPr="0023494D" w:rsidRDefault="00AB59F5" w:rsidP="00AB59F5">
      <w:pPr>
        <w:pStyle w:val="ListParagraph"/>
        <w:spacing w:before="360" w:line="360" w:lineRule="auto"/>
        <w:jc w:val="both"/>
        <w:rPr>
          <w:b/>
          <w:bCs/>
          <w:sz w:val="24"/>
          <w:szCs w:val="24"/>
          <w:lang w:val="hu-HU"/>
        </w:rPr>
      </w:pPr>
    </w:p>
    <w:p w14:paraId="0819518C" w14:textId="77777777" w:rsidR="00701902" w:rsidRDefault="00701902" w:rsidP="0023494D">
      <w:pPr>
        <w:pStyle w:val="NormalWeb"/>
        <w:shd w:val="clear" w:color="auto" w:fill="FFFFFF"/>
        <w:spacing w:line="360" w:lineRule="auto"/>
        <w:jc w:val="both"/>
        <w:rPr>
          <w:rFonts w:asciiTheme="minorHAnsi" w:hAnsiTheme="minorHAnsi"/>
          <w:color w:val="000000"/>
          <w:u w:val="single"/>
          <w:lang w:val="hu-HU"/>
        </w:rPr>
      </w:pPr>
    </w:p>
    <w:p w14:paraId="4E5A103F" w14:textId="77777777" w:rsidR="00701902" w:rsidRDefault="00701902">
      <w:pPr>
        <w:pStyle w:val="NormalWeb"/>
        <w:shd w:val="clear" w:color="auto" w:fill="FFFFFF"/>
        <w:spacing w:line="360" w:lineRule="auto"/>
        <w:jc w:val="center"/>
        <w:rPr>
          <w:ins w:id="16" w:author="HUBER, HAJNALKA" w:date="2018-01-02T10:05:00Z"/>
          <w:rFonts w:asciiTheme="minorHAnsi" w:hAnsiTheme="minorHAnsi"/>
          <w:color w:val="000000"/>
          <w:u w:val="single"/>
          <w:lang w:val="hu-HU"/>
        </w:rPr>
        <w:pPrChange w:id="17" w:author="HUBER, HAJNALKA" w:date="2018-01-02T10:05:00Z">
          <w:pPr>
            <w:pStyle w:val="NormalWeb"/>
            <w:shd w:val="clear" w:color="auto" w:fill="FFFFFF"/>
            <w:spacing w:line="360" w:lineRule="auto"/>
            <w:jc w:val="both"/>
          </w:pPr>
        </w:pPrChange>
      </w:pPr>
    </w:p>
    <w:p w14:paraId="72D28585" w14:textId="573D4B8E" w:rsidR="009264FF" w:rsidRPr="00CA59D8" w:rsidRDefault="00CA59D8">
      <w:pPr>
        <w:pStyle w:val="NormalWeb"/>
        <w:shd w:val="clear" w:color="auto" w:fill="FFFFFF"/>
        <w:spacing w:line="360" w:lineRule="auto"/>
        <w:ind w:left="1080"/>
        <w:jc w:val="center"/>
        <w:rPr>
          <w:rFonts w:asciiTheme="minorHAnsi" w:hAnsiTheme="minorHAnsi"/>
          <w:i/>
          <w:sz w:val="22"/>
          <w:szCs w:val="22"/>
          <w:lang w:val="hu-HU"/>
        </w:rPr>
        <w:pPrChange w:id="18" w:author="HUBER, HAJNALKA" w:date="2018-01-02T10:06:00Z">
          <w:pPr>
            <w:pStyle w:val="NormalWeb"/>
            <w:shd w:val="clear" w:color="auto" w:fill="FFFFFF"/>
            <w:spacing w:line="360" w:lineRule="auto"/>
            <w:jc w:val="both"/>
          </w:pPr>
        </w:pPrChange>
      </w:pPr>
      <w:r w:rsidRPr="00CA59D8">
        <w:rPr>
          <w:rFonts w:asciiTheme="minorHAnsi" w:hAnsiTheme="minorHAnsi"/>
          <w:i/>
          <w:sz w:val="22"/>
          <w:szCs w:val="22"/>
          <w:lang w:val="hu-HU"/>
        </w:rPr>
        <w:t>1.Ábra</w:t>
      </w:r>
      <w:r w:rsidR="009264FF" w:rsidRPr="00CA59D8">
        <w:rPr>
          <w:rFonts w:asciiTheme="minorHAnsi" w:hAnsiTheme="minorHAnsi"/>
          <w:i/>
          <w:sz w:val="22"/>
          <w:szCs w:val="22"/>
          <w:lang w:val="hu-HU"/>
        </w:rPr>
        <w:t xml:space="preserve">: </w:t>
      </w:r>
      <w:ins w:id="19" w:author="HUBER, HAJNALKA" w:date="2018-01-02T10:05:00Z">
        <w:r w:rsidR="009264FF" w:rsidRPr="00CA59D8">
          <w:rPr>
            <w:rFonts w:asciiTheme="minorHAnsi" w:hAnsiTheme="minorHAnsi"/>
            <w:i/>
            <w:sz w:val="22"/>
            <w:szCs w:val="22"/>
            <w:lang w:val="hu-HU"/>
          </w:rPr>
          <w:t>A V-modell fejlesztési és tesztelési ágai</w:t>
        </w:r>
      </w:ins>
    </w:p>
    <w:p w14:paraId="702E170D" w14:textId="77777777" w:rsidR="00AB59F5" w:rsidRPr="0023494D" w:rsidRDefault="00AB59F5" w:rsidP="0023494D">
      <w:pPr>
        <w:pStyle w:val="NormalWeb"/>
        <w:shd w:val="clear" w:color="auto" w:fill="FFFFFF"/>
        <w:spacing w:line="360" w:lineRule="auto"/>
        <w:jc w:val="both"/>
        <w:rPr>
          <w:rFonts w:asciiTheme="minorHAnsi" w:hAnsiTheme="minorHAnsi"/>
          <w:color w:val="000000"/>
          <w:u w:val="single"/>
          <w:lang w:val="hu-HU"/>
        </w:rPr>
      </w:pPr>
      <w:r w:rsidRPr="0023494D">
        <w:rPr>
          <w:rFonts w:asciiTheme="minorHAnsi" w:hAnsiTheme="minorHAnsi"/>
          <w:color w:val="000000"/>
          <w:u w:val="single"/>
          <w:lang w:val="hu-HU"/>
        </w:rPr>
        <w:t>Fejlesztési fázisok a V-modellben:</w:t>
      </w:r>
    </w:p>
    <w:p w14:paraId="33374995" w14:textId="3F7FEA31" w:rsidR="00AB59F5" w:rsidRPr="0023494D" w:rsidRDefault="00AB59F5"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t>Követelmények specifikálása:</w:t>
      </w:r>
      <w:r w:rsidRPr="0023494D">
        <w:rPr>
          <w:rFonts w:asciiTheme="minorHAnsi" w:hAnsiTheme="minorHAnsi"/>
          <w:color w:val="000000"/>
          <w:lang w:val="hu-HU"/>
        </w:rPr>
        <w:t xml:space="preserve"> </w:t>
      </w:r>
      <w:r w:rsidR="00F8215A">
        <w:rPr>
          <w:rFonts w:asciiTheme="minorHAnsi" w:hAnsiTheme="minorHAnsi"/>
          <w:color w:val="000000"/>
          <w:lang w:val="hu-HU"/>
        </w:rPr>
        <w:t xml:space="preserve">itt </w:t>
      </w:r>
      <w:r w:rsidRPr="0023494D">
        <w:rPr>
          <w:rFonts w:asciiTheme="minorHAnsi" w:hAnsiTheme="minorHAnsi"/>
          <w:color w:val="000000"/>
          <w:lang w:val="hu-HU"/>
        </w:rPr>
        <w:t>a fejlesztési folyamat kiindulási pontját képező követelmények feltárása, elemzése, majd specifikációja történik. A fázis eredménye egy dokumentum, amely részletes információt tartalmaz a rendszer szolgáltatásairól és megszorításairól.</w:t>
      </w:r>
    </w:p>
    <w:p w14:paraId="6B0E9658" w14:textId="771096C3" w:rsidR="00AB59F5" w:rsidRPr="0023494D" w:rsidRDefault="0023494D"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t>Kockázatok</w:t>
      </w:r>
      <w:r w:rsidR="00AB59F5" w:rsidRPr="0023494D">
        <w:rPr>
          <w:rFonts w:asciiTheme="minorHAnsi" w:hAnsiTheme="minorHAnsi"/>
          <w:color w:val="000000"/>
          <w:u w:val="single"/>
          <w:lang w:val="hu-HU"/>
        </w:rPr>
        <w:t xml:space="preserve"> elemzése:</w:t>
      </w:r>
      <w:r w:rsidR="00AB59F5" w:rsidRPr="0023494D">
        <w:rPr>
          <w:rFonts w:asciiTheme="minorHAnsi" w:hAnsiTheme="minorHAnsi"/>
          <w:color w:val="000000"/>
          <w:lang w:val="hu-HU"/>
        </w:rPr>
        <w:t xml:space="preserve"> célja a lehetséges veszélyhelyzetek meghatározása a rendszerben</w:t>
      </w:r>
      <w:r w:rsidR="004F2C90">
        <w:rPr>
          <w:rFonts w:asciiTheme="minorHAnsi" w:hAnsiTheme="minorHAnsi"/>
          <w:color w:val="000000"/>
          <w:lang w:val="hu-HU"/>
        </w:rPr>
        <w:t xml:space="preserve"> </w:t>
      </w:r>
      <w:r w:rsidR="00AB59F5" w:rsidRPr="0023494D">
        <w:rPr>
          <w:rFonts w:asciiTheme="minorHAnsi" w:hAnsiTheme="minorHAnsi"/>
          <w:color w:val="000000"/>
          <w:lang w:val="hu-HU"/>
        </w:rPr>
        <w:t>a megelő</w:t>
      </w:r>
      <w:r w:rsidR="004F2C90">
        <w:rPr>
          <w:rFonts w:asciiTheme="minorHAnsi" w:hAnsiTheme="minorHAnsi"/>
          <w:color w:val="000000"/>
          <w:lang w:val="hu-HU"/>
        </w:rPr>
        <w:t xml:space="preserve">zés </w:t>
      </w:r>
      <w:r w:rsidR="00AB59F5" w:rsidRPr="0023494D">
        <w:rPr>
          <w:rFonts w:asciiTheme="minorHAnsi" w:hAnsiTheme="minorHAnsi"/>
          <w:color w:val="000000"/>
          <w:lang w:val="hu-HU"/>
        </w:rPr>
        <w:t xml:space="preserve">érdekében. Az analízisek elvégzéséhez különféle módszerek állnak rendelkezésre. A kockázatok elemzésére </w:t>
      </w:r>
      <w:r w:rsidR="00CE6ACA">
        <w:rPr>
          <w:rFonts w:asciiTheme="minorHAnsi" w:hAnsiTheme="minorHAnsi"/>
          <w:color w:val="000000"/>
          <w:lang w:val="hu-HU"/>
        </w:rPr>
        <w:t>különféle technikák léteznek</w:t>
      </w:r>
      <w:r w:rsidR="00AB59F5" w:rsidRPr="0023494D">
        <w:rPr>
          <w:rFonts w:asciiTheme="minorHAnsi" w:hAnsiTheme="minorHAnsi"/>
          <w:color w:val="000000"/>
          <w:lang w:val="hu-HU"/>
        </w:rPr>
        <w:t xml:space="preserve">. Az elemzési folyamatok eredményeként létrehozandó a </w:t>
      </w:r>
      <w:r w:rsidR="00CE6ACA">
        <w:rPr>
          <w:rFonts w:asciiTheme="minorHAnsi" w:hAnsiTheme="minorHAnsi"/>
          <w:color w:val="000000"/>
          <w:lang w:val="hu-HU"/>
        </w:rPr>
        <w:t>kockázati mátrix, és az elemeinek kezelését leíró</w:t>
      </w:r>
      <w:r w:rsidR="00AB59F5" w:rsidRPr="0023494D">
        <w:rPr>
          <w:rFonts w:asciiTheme="minorHAnsi" w:hAnsiTheme="minorHAnsi"/>
          <w:color w:val="000000"/>
          <w:lang w:val="hu-HU"/>
        </w:rPr>
        <w:t xml:space="preserve"> dokumentáció.</w:t>
      </w:r>
    </w:p>
    <w:p w14:paraId="29AA972B" w14:textId="26A6C457" w:rsidR="00AB59F5" w:rsidRPr="0023494D" w:rsidRDefault="00AB59F5"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t>Teljes rendszer-specifikáció:</w:t>
      </w:r>
      <w:r w:rsidRPr="0023494D">
        <w:rPr>
          <w:rFonts w:asciiTheme="minorHAnsi" w:hAnsiTheme="minorHAnsi"/>
          <w:color w:val="000000"/>
          <w:lang w:val="hu-HU"/>
        </w:rPr>
        <w:t xml:space="preserve"> a funkcionális követelmények</w:t>
      </w:r>
      <w:r w:rsidR="00CE6ACA">
        <w:rPr>
          <w:rFonts w:asciiTheme="minorHAnsi" w:hAnsiTheme="minorHAnsi"/>
          <w:color w:val="000000"/>
          <w:lang w:val="hu-HU"/>
        </w:rPr>
        <w:t>,</w:t>
      </w:r>
      <w:r w:rsidRPr="0023494D">
        <w:rPr>
          <w:rFonts w:asciiTheme="minorHAnsi" w:hAnsiTheme="minorHAnsi"/>
          <w:color w:val="000000"/>
          <w:lang w:val="hu-HU"/>
        </w:rPr>
        <w:t xml:space="preserve"> valamint a biztonsági követelmények együttese alkotja. Mindezen specifikáció alapján megkezdhető a teljes rendszer konkrét tervezési folyamata.</w:t>
      </w:r>
    </w:p>
    <w:p w14:paraId="1076275D" w14:textId="7B772924" w:rsidR="00AB59F5" w:rsidRPr="0023494D" w:rsidRDefault="00AB59F5"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t>Architekturális tervezés:</w:t>
      </w:r>
      <w:r w:rsidRPr="0023494D">
        <w:rPr>
          <w:rFonts w:asciiTheme="minorHAnsi" w:hAnsiTheme="minorHAnsi"/>
          <w:color w:val="000000"/>
          <w:lang w:val="hu-HU"/>
        </w:rPr>
        <w:t xml:space="preserve"> a teljes informatikai rendszer hardveres és szoftveres architektúrájának megtervezése. A tervezésnek ebben a fázisában </w:t>
      </w:r>
      <w:r w:rsidR="00CE6ACA">
        <w:rPr>
          <w:rFonts w:asciiTheme="minorHAnsi" w:hAnsiTheme="minorHAnsi"/>
          <w:color w:val="000000"/>
          <w:lang w:val="hu-HU"/>
        </w:rPr>
        <w:t xml:space="preserve">többek között </w:t>
      </w:r>
      <w:r w:rsidRPr="0023494D">
        <w:rPr>
          <w:rFonts w:asciiTheme="minorHAnsi" w:hAnsiTheme="minorHAnsi"/>
          <w:color w:val="000000"/>
          <w:lang w:val="hu-HU"/>
        </w:rPr>
        <w:t xml:space="preserve">azt </w:t>
      </w:r>
      <w:r w:rsidR="00CE6ACA">
        <w:rPr>
          <w:rFonts w:asciiTheme="minorHAnsi" w:hAnsiTheme="minorHAnsi"/>
          <w:color w:val="000000"/>
          <w:lang w:val="hu-HU"/>
        </w:rPr>
        <w:t xml:space="preserve">is el </w:t>
      </w:r>
      <w:r w:rsidRPr="0023494D">
        <w:rPr>
          <w:rFonts w:asciiTheme="minorHAnsi" w:hAnsiTheme="minorHAnsi"/>
          <w:color w:val="000000"/>
          <w:lang w:val="hu-HU"/>
        </w:rPr>
        <w:t>kell eldönteni, hogy mely funkciók legyenek megvalósítva hardver, és melyek szoftver által.</w:t>
      </w:r>
    </w:p>
    <w:p w14:paraId="1FD0CCFD" w14:textId="77777777" w:rsidR="00AB59F5" w:rsidRPr="0023494D" w:rsidRDefault="00AB59F5"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lastRenderedPageBreak/>
        <w:t>A szoftver modulokra bontása</w:t>
      </w:r>
      <w:r w:rsidRPr="0023494D">
        <w:rPr>
          <w:rFonts w:asciiTheme="minorHAnsi" w:hAnsiTheme="minorHAnsi"/>
          <w:color w:val="000000"/>
          <w:lang w:val="hu-HU"/>
        </w:rPr>
        <w:t>: a fázisban a fejlesztési folyamatot további kisebb részekre, úgynevezett modulokra bontjuk fel a tervezési folyamat egyszerűsítése, áttekinthetőbbé tétele végett. A tervezés eredményeként a szoftver modulok specifikációja, valamint a köztük levő kapcsolódási folyamatok terve készül el.</w:t>
      </w:r>
    </w:p>
    <w:p w14:paraId="2854D436" w14:textId="77777777" w:rsidR="00AB59F5" w:rsidRPr="0023494D" w:rsidRDefault="00AB59F5"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t>A modulok elkészítése és tesztelése:</w:t>
      </w:r>
      <w:r w:rsidRPr="0023494D">
        <w:rPr>
          <w:rFonts w:asciiTheme="minorHAnsi" w:hAnsiTheme="minorHAnsi"/>
          <w:color w:val="000000"/>
          <w:lang w:val="hu-HU"/>
        </w:rPr>
        <w:t xml:space="preserve"> a szakaszban egyes modulok teljes implementációja valósul meg, ezután az elkészült modulok önálló tesztelése következik. Célszerű a tesztelési folyamatokat szintén előzetesen megtervezni.</w:t>
      </w:r>
    </w:p>
    <w:p w14:paraId="595DEE56" w14:textId="5274B8C4" w:rsidR="00AB59F5" w:rsidRPr="0023494D" w:rsidRDefault="00AB59F5"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t xml:space="preserve">Rendszerintegráció: </w:t>
      </w:r>
      <w:r w:rsidRPr="0023494D">
        <w:rPr>
          <w:rFonts w:asciiTheme="minorHAnsi" w:hAnsiTheme="minorHAnsi"/>
          <w:color w:val="000000"/>
          <w:lang w:val="hu-HU"/>
        </w:rPr>
        <w:t>ebben a fázisban az elkészült szoftver-modulok integrálása történik egy teljes rendszerré.</w:t>
      </w:r>
    </w:p>
    <w:p w14:paraId="038D4777" w14:textId="225DF00E" w:rsidR="00AB59F5" w:rsidRPr="0023494D" w:rsidRDefault="00AB59F5"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t>Rendszerverifikáció:</w:t>
      </w:r>
      <w:r w:rsidRPr="0023494D">
        <w:rPr>
          <w:rFonts w:asciiTheme="minorHAnsi" w:hAnsiTheme="minorHAnsi"/>
          <w:color w:val="000000"/>
          <w:lang w:val="hu-HU"/>
        </w:rPr>
        <w:t xml:space="preserve"> ezen fázis feladata annak az eldöntése, hogy rendszer megfelel-e a specifikációjának, funkcionálisan teljesíti-e az összes specifikációs pontot.</w:t>
      </w:r>
      <w:r w:rsidR="00CE6ACA" w:rsidRPr="00CE6ACA">
        <w:rPr>
          <w:rFonts w:asciiTheme="minorHAnsi" w:hAnsiTheme="minorHAnsi"/>
          <w:color w:val="000000"/>
          <w:lang w:val="hu-HU"/>
        </w:rPr>
        <w:t xml:space="preserve"> </w:t>
      </w:r>
      <w:r w:rsidR="00CE6ACA">
        <w:rPr>
          <w:rFonts w:asciiTheme="minorHAnsi" w:hAnsiTheme="minorHAnsi"/>
          <w:color w:val="000000"/>
          <w:lang w:val="hu-HU"/>
        </w:rPr>
        <w:t xml:space="preserve"> Továbbá </w:t>
      </w:r>
      <w:r w:rsidR="00CE6ACA" w:rsidRPr="0023494D">
        <w:rPr>
          <w:rFonts w:asciiTheme="minorHAnsi" w:hAnsiTheme="minorHAnsi"/>
          <w:color w:val="000000"/>
          <w:lang w:val="hu-HU"/>
        </w:rPr>
        <w:t>el kell dönteni, hogy a teljes rendszer megfelel-e minden további, nem funkcionális követelmény</w:t>
      </w:r>
      <w:r w:rsidR="00CE6ACA">
        <w:rPr>
          <w:rFonts w:asciiTheme="minorHAnsi" w:hAnsiTheme="minorHAnsi"/>
          <w:color w:val="000000"/>
          <w:lang w:val="hu-HU"/>
        </w:rPr>
        <w:t>n</w:t>
      </w:r>
      <w:r w:rsidR="00CE6ACA" w:rsidRPr="0023494D">
        <w:rPr>
          <w:rFonts w:asciiTheme="minorHAnsi" w:hAnsiTheme="minorHAnsi"/>
          <w:color w:val="000000"/>
          <w:lang w:val="hu-HU"/>
        </w:rPr>
        <w:t>ek. Ebbe beletartozik a biztonsági feltételek teljesítésének eldöntése is.</w:t>
      </w:r>
    </w:p>
    <w:p w14:paraId="5DFB5B1F" w14:textId="78990B93" w:rsidR="00AB59F5" w:rsidRPr="0023494D" w:rsidRDefault="00AB59F5"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t>Rendszervalidáció:</w:t>
      </w:r>
      <w:r w:rsidRPr="0023494D">
        <w:rPr>
          <w:rFonts w:asciiTheme="minorHAnsi" w:hAnsiTheme="minorHAnsi"/>
          <w:color w:val="000000"/>
          <w:lang w:val="hu-HU"/>
        </w:rPr>
        <w:t xml:space="preserve"> </w:t>
      </w:r>
      <w:r w:rsidR="00CE6ACA">
        <w:rPr>
          <w:rFonts w:asciiTheme="minorHAnsi" w:hAnsiTheme="minorHAnsi"/>
          <w:color w:val="000000"/>
          <w:lang w:val="hu-HU"/>
        </w:rPr>
        <w:t>Ebben a fázisban az ügyfél igényeinek való megfelelés igazolása történik.</w:t>
      </w:r>
    </w:p>
    <w:p w14:paraId="0EE3ABA0" w14:textId="384D34B4" w:rsidR="00AB59F5" w:rsidRPr="0023494D" w:rsidRDefault="00AB59F5" w:rsidP="0023494D">
      <w:pPr>
        <w:pStyle w:val="NormalWeb"/>
        <w:numPr>
          <w:ilvl w:val="0"/>
          <w:numId w:val="3"/>
        </w:numPr>
        <w:shd w:val="clear" w:color="auto" w:fill="FFFFFF"/>
        <w:spacing w:line="360" w:lineRule="auto"/>
        <w:jc w:val="both"/>
        <w:rPr>
          <w:rFonts w:asciiTheme="minorHAnsi" w:hAnsiTheme="minorHAnsi"/>
          <w:color w:val="000000"/>
          <w:lang w:val="hu-HU"/>
        </w:rPr>
      </w:pPr>
      <w:r w:rsidRPr="0023494D">
        <w:rPr>
          <w:rFonts w:asciiTheme="minorHAnsi" w:hAnsiTheme="minorHAnsi"/>
          <w:color w:val="000000"/>
          <w:u w:val="single"/>
          <w:lang w:val="hu-HU"/>
        </w:rPr>
        <w:t>A rendszer üzemeltetése:</w:t>
      </w:r>
      <w:r w:rsidRPr="0023494D">
        <w:rPr>
          <w:rFonts w:asciiTheme="minorHAnsi" w:hAnsiTheme="minorHAnsi"/>
          <w:color w:val="000000"/>
          <w:lang w:val="hu-HU"/>
        </w:rPr>
        <w:t xml:space="preserve"> üzembe helyezés, üzemeltetés, karbantartás, elavulás, üzemeltetés megszüntetése</w:t>
      </w:r>
      <w:r w:rsidR="0023494D">
        <w:rPr>
          <w:rFonts w:asciiTheme="minorHAnsi" w:hAnsiTheme="minorHAnsi"/>
          <w:color w:val="000000"/>
          <w:lang w:val="hu-HU"/>
        </w:rPr>
        <w:t xml:space="preserve"> [3]</w:t>
      </w:r>
      <w:r w:rsidR="00CE6ACA">
        <w:rPr>
          <w:rFonts w:asciiTheme="minorHAnsi" w:hAnsiTheme="minorHAnsi"/>
          <w:color w:val="000000"/>
          <w:lang w:val="hu-HU"/>
        </w:rPr>
        <w:t>.</w:t>
      </w:r>
    </w:p>
    <w:p w14:paraId="4F3BDA2A" w14:textId="77777777" w:rsidR="0023494D" w:rsidRPr="0023494D" w:rsidRDefault="0023494D" w:rsidP="0023494D">
      <w:pPr>
        <w:pStyle w:val="NormalWeb"/>
        <w:shd w:val="clear" w:color="auto" w:fill="FFFFFF"/>
        <w:spacing w:line="360" w:lineRule="auto"/>
        <w:rPr>
          <w:rFonts w:asciiTheme="minorHAnsi" w:hAnsiTheme="minorHAnsi"/>
          <w:color w:val="000000"/>
          <w:u w:val="single"/>
          <w:lang w:val="hu-HU"/>
        </w:rPr>
      </w:pPr>
      <w:r w:rsidRPr="0023494D">
        <w:rPr>
          <w:rFonts w:asciiTheme="minorHAnsi" w:hAnsiTheme="minorHAnsi"/>
          <w:color w:val="000000"/>
          <w:u w:val="single"/>
          <w:lang w:val="hu-HU"/>
        </w:rPr>
        <w:t xml:space="preserve">Előnyei: </w:t>
      </w:r>
    </w:p>
    <w:p w14:paraId="462D4A36" w14:textId="016A5D4C" w:rsidR="0023494D" w:rsidRDefault="0023494D" w:rsidP="0023494D">
      <w:pPr>
        <w:pStyle w:val="NormalWeb"/>
        <w:shd w:val="clear" w:color="auto" w:fill="FFFFFF"/>
        <w:spacing w:line="360" w:lineRule="auto"/>
        <w:jc w:val="both"/>
        <w:rPr>
          <w:rFonts w:asciiTheme="minorHAnsi" w:hAnsiTheme="minorHAnsi"/>
          <w:color w:val="222222"/>
          <w:shd w:val="clear" w:color="auto" w:fill="FFFFFF"/>
          <w:lang w:val="hu-HU"/>
        </w:rPr>
      </w:pPr>
      <w:r w:rsidRPr="0023494D">
        <w:rPr>
          <w:rFonts w:asciiTheme="minorHAnsi" w:hAnsiTheme="minorHAnsi"/>
          <w:color w:val="222222"/>
          <w:shd w:val="clear" w:color="auto" w:fill="FFFFFF"/>
          <w:lang w:val="hu-HU"/>
        </w:rPr>
        <w:t>Ha a fejlesztés és tesztelés alatt nem változnak a követelmények, akkor ez egy nagyon jó, kiforrott, támogatott módszertan. Jó a dokumentáltsága</w:t>
      </w:r>
      <w:r w:rsidR="00955DB4">
        <w:rPr>
          <w:rFonts w:asciiTheme="minorHAnsi" w:hAnsiTheme="minorHAnsi"/>
          <w:color w:val="222222"/>
          <w:shd w:val="clear" w:color="auto" w:fill="FFFFFF"/>
          <w:lang w:val="hu-HU"/>
        </w:rPr>
        <w:t>,</w:t>
      </w:r>
      <w:r w:rsidRPr="0023494D">
        <w:rPr>
          <w:rFonts w:asciiTheme="minorHAnsi" w:hAnsiTheme="minorHAnsi"/>
          <w:color w:val="222222"/>
          <w:shd w:val="clear" w:color="auto" w:fill="FFFFFF"/>
          <w:lang w:val="hu-HU"/>
        </w:rPr>
        <w:t xml:space="preserve"> így későbbi fejlesztések során jól átlátható marad olyanok számára is</w:t>
      </w:r>
      <w:r>
        <w:rPr>
          <w:rFonts w:asciiTheme="minorHAnsi" w:hAnsiTheme="minorHAnsi"/>
          <w:color w:val="222222"/>
          <w:shd w:val="clear" w:color="auto" w:fill="FFFFFF"/>
          <w:lang w:val="hu-HU"/>
        </w:rPr>
        <w:t>,</w:t>
      </w:r>
      <w:r w:rsidRPr="0023494D">
        <w:rPr>
          <w:rFonts w:asciiTheme="minorHAnsi" w:hAnsiTheme="minorHAnsi"/>
          <w:color w:val="222222"/>
          <w:shd w:val="clear" w:color="auto" w:fill="FFFFFF"/>
          <w:lang w:val="hu-HU"/>
        </w:rPr>
        <w:t xml:space="preserve"> akik nem vettek részt </w:t>
      </w:r>
      <w:r w:rsidR="0006130D">
        <w:rPr>
          <w:rFonts w:asciiTheme="minorHAnsi" w:hAnsiTheme="minorHAnsi"/>
          <w:color w:val="222222"/>
          <w:shd w:val="clear" w:color="auto" w:fill="FFFFFF"/>
          <w:lang w:val="hu-HU"/>
        </w:rPr>
        <w:t>a</w:t>
      </w:r>
      <w:r w:rsidRPr="0023494D">
        <w:rPr>
          <w:rFonts w:asciiTheme="minorHAnsi" w:hAnsiTheme="minorHAnsi"/>
          <w:color w:val="222222"/>
          <w:shd w:val="clear" w:color="auto" w:fill="FFFFFF"/>
          <w:lang w:val="hu-HU"/>
        </w:rPr>
        <w:t xml:space="preserve"> </w:t>
      </w:r>
      <w:r w:rsidRPr="005007B2">
        <w:rPr>
          <w:rFonts w:asciiTheme="minorHAnsi" w:hAnsiTheme="minorHAnsi"/>
          <w:color w:val="222222"/>
          <w:shd w:val="clear" w:color="auto" w:fill="FFFFFF"/>
          <w:lang w:val="hu-HU"/>
        </w:rPr>
        <w:t>szoftver fejlesztésében.</w:t>
      </w:r>
      <w:r w:rsidR="005007B2" w:rsidRPr="005007B2">
        <w:rPr>
          <w:rFonts w:asciiTheme="minorHAnsi" w:hAnsiTheme="minorHAnsi"/>
          <w:color w:val="222222"/>
          <w:shd w:val="clear" w:color="auto" w:fill="FFFFFF"/>
          <w:lang w:val="hu-HU"/>
        </w:rPr>
        <w:t xml:space="preserve"> T</w:t>
      </w:r>
      <w:r w:rsidR="005007B2">
        <w:rPr>
          <w:rFonts w:asciiTheme="minorHAnsi" w:hAnsiTheme="minorHAnsi"/>
          <w:color w:val="222222"/>
          <w:shd w:val="clear" w:color="auto" w:fill="FFFFFF"/>
          <w:lang w:val="hu-HU"/>
        </w:rPr>
        <w:t>ovábbi előnye még,</w:t>
      </w:r>
      <w:r w:rsidR="005007B2" w:rsidRPr="005007B2">
        <w:rPr>
          <w:rFonts w:asciiTheme="minorHAnsi" w:hAnsiTheme="minorHAnsi"/>
          <w:color w:val="222222"/>
          <w:shd w:val="clear" w:color="auto" w:fill="FFFFFF"/>
          <w:lang w:val="hu-HU"/>
        </w:rPr>
        <w:t xml:space="preserve"> hogy egyszerűen menedzselhető, mert külön választja az egyes fázisokat</w:t>
      </w:r>
      <w:r w:rsidR="0006130D">
        <w:rPr>
          <w:rFonts w:asciiTheme="minorHAnsi" w:hAnsiTheme="minorHAnsi"/>
          <w:color w:val="222222"/>
          <w:shd w:val="clear" w:color="auto" w:fill="FFFFFF"/>
          <w:lang w:val="hu-HU"/>
        </w:rPr>
        <w:t>.</w:t>
      </w:r>
    </w:p>
    <w:p w14:paraId="5284C1FF" w14:textId="77777777" w:rsidR="0023494D" w:rsidRPr="0023494D" w:rsidRDefault="0023494D" w:rsidP="0023494D">
      <w:pPr>
        <w:pStyle w:val="NormalWeb"/>
        <w:shd w:val="clear" w:color="auto" w:fill="FFFFFF"/>
        <w:spacing w:line="360" w:lineRule="auto"/>
        <w:jc w:val="both"/>
        <w:rPr>
          <w:rFonts w:asciiTheme="minorHAnsi" w:hAnsiTheme="minorHAnsi"/>
          <w:color w:val="222222"/>
          <w:u w:val="single"/>
          <w:shd w:val="clear" w:color="auto" w:fill="FFFFFF"/>
          <w:lang w:val="hu-HU"/>
        </w:rPr>
      </w:pPr>
      <w:r w:rsidRPr="0023494D">
        <w:rPr>
          <w:rFonts w:asciiTheme="minorHAnsi" w:hAnsiTheme="minorHAnsi"/>
          <w:color w:val="222222"/>
          <w:u w:val="single"/>
          <w:shd w:val="clear" w:color="auto" w:fill="FFFFFF"/>
          <w:lang w:val="hu-HU"/>
        </w:rPr>
        <w:t xml:space="preserve">Hátránya: </w:t>
      </w:r>
    </w:p>
    <w:p w14:paraId="4A133F4F" w14:textId="6889CAA7" w:rsidR="0023494D" w:rsidRPr="005007B2" w:rsidRDefault="0023494D" w:rsidP="0023494D">
      <w:pPr>
        <w:pStyle w:val="NormalWeb"/>
        <w:shd w:val="clear" w:color="auto" w:fill="FFFFFF"/>
        <w:spacing w:line="360" w:lineRule="auto"/>
        <w:jc w:val="both"/>
        <w:rPr>
          <w:rFonts w:asciiTheme="minorHAnsi" w:hAnsiTheme="minorHAnsi"/>
          <w:color w:val="222222"/>
          <w:shd w:val="clear" w:color="auto" w:fill="FFFFFF"/>
          <w:lang w:val="hu-HU"/>
        </w:rPr>
      </w:pPr>
      <w:r>
        <w:rPr>
          <w:rFonts w:asciiTheme="minorHAnsi" w:hAnsiTheme="minorHAnsi"/>
          <w:color w:val="222222"/>
          <w:shd w:val="clear" w:color="auto" w:fill="FFFFFF"/>
          <w:lang w:val="hu-HU"/>
        </w:rPr>
        <w:t xml:space="preserve">Nagyon merev modell, kevéssé engedi meg a rugalmasságot a követelmények változtathatóságát </w:t>
      </w:r>
      <w:r w:rsidR="00A40FE5">
        <w:rPr>
          <w:rFonts w:asciiTheme="minorHAnsi" w:hAnsiTheme="minorHAnsi"/>
          <w:color w:val="222222"/>
          <w:shd w:val="clear" w:color="auto" w:fill="FFFFFF"/>
          <w:lang w:val="hu-HU"/>
        </w:rPr>
        <w:t>illetően, továbbá</w:t>
      </w:r>
      <w:r>
        <w:rPr>
          <w:rFonts w:asciiTheme="minorHAnsi" w:hAnsiTheme="minorHAnsi"/>
          <w:color w:val="222222"/>
          <w:shd w:val="clear" w:color="auto" w:fill="FFFFFF"/>
          <w:lang w:val="hu-HU"/>
        </w:rPr>
        <w:t xml:space="preserve"> viszonylag későn látja a vevő a termék első változatát, mely során sokszor kiderül, hogy nem is pontosan az került lefejlesztésre, amit a vevő megálmodott.</w:t>
      </w:r>
      <w:r w:rsidR="005007B2">
        <w:rPr>
          <w:rFonts w:asciiTheme="minorHAnsi" w:hAnsiTheme="minorHAnsi"/>
          <w:color w:val="222222"/>
          <w:shd w:val="clear" w:color="auto" w:fill="FFFFFF"/>
          <w:lang w:val="hu-HU"/>
        </w:rPr>
        <w:t xml:space="preserve"> </w:t>
      </w:r>
      <w:r w:rsidR="005007B2" w:rsidRPr="005007B2">
        <w:rPr>
          <w:rFonts w:asciiTheme="minorHAnsi" w:hAnsiTheme="minorHAnsi"/>
          <w:color w:val="222222"/>
          <w:shd w:val="clear" w:color="auto" w:fill="FFFFFF"/>
          <w:lang w:val="hu-HU"/>
        </w:rPr>
        <w:t>Már a projekt elején</w:t>
      </w:r>
      <w:r w:rsidRPr="005007B2">
        <w:rPr>
          <w:rFonts w:asciiTheme="minorHAnsi" w:hAnsiTheme="minorHAnsi"/>
          <w:color w:val="222222"/>
          <w:shd w:val="clear" w:color="auto" w:fill="FFFFFF"/>
          <w:lang w:val="hu-HU"/>
        </w:rPr>
        <w:t xml:space="preserve"> </w:t>
      </w:r>
      <w:r w:rsidR="005007B2" w:rsidRPr="005007B2">
        <w:rPr>
          <w:rFonts w:asciiTheme="minorHAnsi" w:hAnsiTheme="minorHAnsi"/>
          <w:color w:val="222222"/>
          <w:shd w:val="clear" w:color="auto" w:fill="FFFFFF"/>
          <w:lang w:val="hu-HU"/>
        </w:rPr>
        <w:t xml:space="preserve">megköveteli az ügyféltől, hogy véglegesítse a követelményeket mielőtt a tervezés </w:t>
      </w:r>
      <w:r w:rsidR="005007B2" w:rsidRPr="005007B2">
        <w:rPr>
          <w:rFonts w:asciiTheme="minorHAnsi" w:hAnsiTheme="minorHAnsi"/>
          <w:color w:val="222222"/>
          <w:shd w:val="clear" w:color="auto" w:fill="FFFFFF"/>
          <w:lang w:val="hu-HU"/>
        </w:rPr>
        <w:lastRenderedPageBreak/>
        <w:t>elindulna, a tervezőtől pedig azt, hogy válasszon ki bizonyos tervezési stratégiákat az implementáció előtt</w:t>
      </w:r>
      <w:r w:rsidR="005007B2" w:rsidRPr="005007B2">
        <w:rPr>
          <w:rFonts w:ascii="Verdana" w:hAnsi="Verdana"/>
          <w:color w:val="222222"/>
          <w:sz w:val="18"/>
          <w:szCs w:val="18"/>
          <w:shd w:val="clear" w:color="auto" w:fill="FFFFFF"/>
          <w:lang w:val="hu-HU"/>
        </w:rPr>
        <w:t>.</w:t>
      </w:r>
    </w:p>
    <w:p w14:paraId="38869A6D" w14:textId="77777777" w:rsidR="00FB6D35" w:rsidRDefault="00FB6D35" w:rsidP="0023494D">
      <w:pPr>
        <w:pStyle w:val="NormalWeb"/>
        <w:shd w:val="clear" w:color="auto" w:fill="FFFFFF"/>
        <w:spacing w:line="360" w:lineRule="auto"/>
        <w:jc w:val="both"/>
        <w:rPr>
          <w:rFonts w:asciiTheme="minorHAnsi" w:hAnsiTheme="minorHAnsi"/>
          <w:color w:val="222222"/>
          <w:shd w:val="clear" w:color="auto" w:fill="FFFFFF"/>
          <w:lang w:val="hu-HU"/>
        </w:rPr>
      </w:pPr>
    </w:p>
    <w:p w14:paraId="1EDF11B4" w14:textId="77777777" w:rsidR="00DA52BF" w:rsidRDefault="00DA52BF" w:rsidP="0023494D">
      <w:pPr>
        <w:pStyle w:val="NormalWeb"/>
        <w:shd w:val="clear" w:color="auto" w:fill="FFFFFF"/>
        <w:spacing w:line="360" w:lineRule="auto"/>
        <w:jc w:val="both"/>
        <w:rPr>
          <w:rFonts w:asciiTheme="minorHAnsi" w:hAnsiTheme="minorHAnsi"/>
          <w:color w:val="222222"/>
          <w:shd w:val="clear" w:color="auto" w:fill="FFFFFF"/>
          <w:lang w:val="hu-HU"/>
        </w:rPr>
      </w:pPr>
    </w:p>
    <w:p w14:paraId="6EB6F284" w14:textId="31ACD4D9" w:rsidR="0023494D" w:rsidRPr="005007B2" w:rsidRDefault="00FB6D35" w:rsidP="009264FF">
      <w:pPr>
        <w:pStyle w:val="NormalWeb"/>
        <w:numPr>
          <w:ilvl w:val="1"/>
          <w:numId w:val="2"/>
        </w:numPr>
        <w:shd w:val="clear" w:color="auto" w:fill="FFFFFF"/>
        <w:spacing w:line="360" w:lineRule="auto"/>
        <w:jc w:val="both"/>
        <w:rPr>
          <w:rFonts w:asciiTheme="minorHAnsi" w:hAnsiTheme="minorHAnsi"/>
          <w:b/>
          <w:color w:val="222222"/>
          <w:sz w:val="36"/>
          <w:szCs w:val="36"/>
          <w:shd w:val="clear" w:color="auto" w:fill="FFFFFF"/>
          <w:lang w:val="hu-HU"/>
        </w:rPr>
      </w:pPr>
      <w:r>
        <w:rPr>
          <w:rFonts w:asciiTheme="minorHAnsi" w:hAnsiTheme="minorHAnsi"/>
          <w:b/>
          <w:color w:val="222222"/>
          <w:sz w:val="36"/>
          <w:szCs w:val="36"/>
          <w:shd w:val="clear" w:color="auto" w:fill="FFFFFF"/>
          <w:lang w:val="hu-HU"/>
        </w:rPr>
        <w:t>Agilis szoftverfejlesztés</w:t>
      </w:r>
    </w:p>
    <w:p w14:paraId="7B82A0C5" w14:textId="60E1C127" w:rsidR="005007B2" w:rsidRDefault="005007B2" w:rsidP="005007B2">
      <w:pPr>
        <w:pStyle w:val="NormalWeb"/>
        <w:shd w:val="clear" w:color="auto" w:fill="FFFFFF"/>
        <w:spacing w:line="360" w:lineRule="auto"/>
        <w:jc w:val="both"/>
        <w:rPr>
          <w:rFonts w:asciiTheme="minorHAnsi" w:hAnsiTheme="minorHAnsi" w:cs="Arial"/>
          <w:shd w:val="clear" w:color="auto" w:fill="FFFFFF"/>
          <w:lang w:val="hu-HU"/>
        </w:rPr>
      </w:pPr>
      <w:r w:rsidRPr="005007B2">
        <w:rPr>
          <w:rFonts w:asciiTheme="minorHAnsi" w:hAnsiTheme="minorHAnsi" w:cs="Arial"/>
          <w:shd w:val="clear" w:color="auto" w:fill="FFFFFF"/>
          <w:lang w:val="hu-HU"/>
        </w:rPr>
        <w:t>Az </w:t>
      </w:r>
      <w:r w:rsidRPr="005007B2">
        <w:rPr>
          <w:rFonts w:asciiTheme="minorHAnsi" w:hAnsiTheme="minorHAnsi" w:cs="Arial"/>
          <w:bCs/>
          <w:shd w:val="clear" w:color="auto" w:fill="FFFFFF"/>
          <w:lang w:val="hu-HU"/>
        </w:rPr>
        <w:t>agilis szoftverfejlesztés</w:t>
      </w:r>
      <w:r w:rsidRPr="005007B2">
        <w:rPr>
          <w:rFonts w:asciiTheme="minorHAnsi" w:hAnsiTheme="minorHAnsi" w:cs="Arial"/>
          <w:shd w:val="clear" w:color="auto" w:fill="FFFFFF"/>
          <w:lang w:val="hu-HU"/>
        </w:rPr>
        <w:t> a </w:t>
      </w:r>
      <w:hyperlink r:id="rId11" w:tooltip="Szoftverfejlesztési módszertanok" w:history="1">
        <w:r w:rsidRPr="005007B2">
          <w:rPr>
            <w:rStyle w:val="Hyperlink"/>
            <w:rFonts w:asciiTheme="minorHAnsi" w:hAnsiTheme="minorHAnsi" w:cs="Arial"/>
            <w:color w:val="auto"/>
            <w:shd w:val="clear" w:color="auto" w:fill="FFFFFF"/>
            <w:lang w:val="hu-HU"/>
          </w:rPr>
          <w:t>szoftverfejlesztési módszerek</w:t>
        </w:r>
      </w:hyperlink>
      <w:r w:rsidRPr="005007B2">
        <w:rPr>
          <w:rFonts w:asciiTheme="minorHAnsi" w:hAnsiTheme="minorHAnsi" w:cs="Arial"/>
          <w:shd w:val="clear" w:color="auto" w:fill="FFFFFF"/>
          <w:lang w:val="hu-HU"/>
        </w:rPr>
        <w:t xml:space="preserve"> egy </w:t>
      </w:r>
      <w:r w:rsidR="00B16343">
        <w:rPr>
          <w:rFonts w:asciiTheme="minorHAnsi" w:hAnsiTheme="minorHAnsi" w:cs="Arial"/>
          <w:shd w:val="clear" w:color="auto" w:fill="FFFFFF"/>
          <w:lang w:val="hu-HU"/>
        </w:rPr>
        <w:t xml:space="preserve">olyan </w:t>
      </w:r>
      <w:r w:rsidRPr="005007B2">
        <w:rPr>
          <w:rFonts w:asciiTheme="minorHAnsi" w:hAnsiTheme="minorHAnsi" w:cs="Arial"/>
          <w:shd w:val="clear" w:color="auto" w:fill="FFFFFF"/>
          <w:lang w:val="hu-HU"/>
        </w:rPr>
        <w:t>csoportja, ahol a szoftver</w:t>
      </w:r>
      <w:r w:rsidR="00B16343">
        <w:rPr>
          <w:rFonts w:asciiTheme="minorHAnsi" w:hAnsiTheme="minorHAnsi" w:cs="Arial"/>
          <w:shd w:val="clear" w:color="auto" w:fill="FFFFFF"/>
          <w:lang w:val="hu-HU"/>
        </w:rPr>
        <w:t>-</w:t>
      </w:r>
      <w:r w:rsidRPr="005007B2">
        <w:rPr>
          <w:rFonts w:asciiTheme="minorHAnsi" w:hAnsiTheme="minorHAnsi" w:cs="Arial"/>
          <w:shd w:val="clear" w:color="auto" w:fill="FFFFFF"/>
          <w:lang w:val="hu-HU"/>
        </w:rPr>
        <w:t>követelmények és a megoldások együttműködésen keresztül együtt fejlődnek az önszerveződő és </w:t>
      </w:r>
      <w:hyperlink r:id="rId12" w:tooltip="Multifunkcionális csapat (a lap nem létezik)" w:history="1">
        <w:r w:rsidRPr="005007B2">
          <w:rPr>
            <w:rStyle w:val="Hyperlink"/>
            <w:rFonts w:asciiTheme="minorHAnsi" w:hAnsiTheme="minorHAnsi" w:cs="Arial"/>
            <w:color w:val="auto"/>
            <w:shd w:val="clear" w:color="auto" w:fill="FFFFFF"/>
            <w:lang w:val="hu-HU"/>
          </w:rPr>
          <w:t>multifunkcionális csapatok</w:t>
        </w:r>
      </w:hyperlink>
      <w:r w:rsidRPr="005007B2">
        <w:rPr>
          <w:rFonts w:asciiTheme="minorHAnsi" w:hAnsiTheme="minorHAnsi" w:cs="Arial"/>
          <w:shd w:val="clear" w:color="auto" w:fill="FFFFFF"/>
          <w:lang w:val="hu-HU"/>
        </w:rPr>
        <w:t> </w:t>
      </w:r>
      <w:r w:rsidR="00B16343">
        <w:rPr>
          <w:rFonts w:asciiTheme="minorHAnsi" w:hAnsiTheme="minorHAnsi" w:cs="Arial"/>
          <w:shd w:val="clear" w:color="auto" w:fill="FFFFFF"/>
          <w:lang w:val="hu-HU"/>
        </w:rPr>
        <w:t>támogatásával</w:t>
      </w:r>
      <w:r w:rsidRPr="005007B2">
        <w:rPr>
          <w:rFonts w:asciiTheme="minorHAnsi" w:hAnsiTheme="minorHAnsi" w:cs="Arial"/>
          <w:shd w:val="clear" w:color="auto" w:fill="FFFFFF"/>
          <w:lang w:val="hu-HU"/>
        </w:rPr>
        <w:t xml:space="preserve">. Ez elősegíti az </w:t>
      </w:r>
      <w:r w:rsidR="00B16343">
        <w:rPr>
          <w:rFonts w:asciiTheme="minorHAnsi" w:hAnsiTheme="minorHAnsi" w:cs="Arial"/>
          <w:shd w:val="clear" w:color="auto" w:fill="FFFFFF"/>
          <w:lang w:val="hu-HU"/>
        </w:rPr>
        <w:t>adaptív</w:t>
      </w:r>
      <w:r w:rsidRPr="005007B2">
        <w:rPr>
          <w:rFonts w:asciiTheme="minorHAnsi" w:hAnsiTheme="minorHAnsi" w:cs="Arial"/>
          <w:shd w:val="clear" w:color="auto" w:fill="FFFFFF"/>
          <w:lang w:val="hu-HU"/>
        </w:rPr>
        <w:t xml:space="preserve"> tervezést, az evolúciós fejlesztést, korai szállítást, folytonos továbbfejlesztést és bátorít az változásokra adható gyors és rugalmas válaszokra [4]</w:t>
      </w:r>
      <w:r w:rsidR="00B16343">
        <w:rPr>
          <w:rFonts w:asciiTheme="minorHAnsi" w:hAnsiTheme="minorHAnsi" w:cs="Arial"/>
          <w:shd w:val="clear" w:color="auto" w:fill="FFFFFF"/>
          <w:lang w:val="hu-HU"/>
        </w:rPr>
        <w:t>.</w:t>
      </w:r>
    </w:p>
    <w:p w14:paraId="5D5E9848" w14:textId="6B175FB6" w:rsidR="005007B2" w:rsidRDefault="005007B2" w:rsidP="005007B2">
      <w:pPr>
        <w:pStyle w:val="NormalWeb"/>
        <w:shd w:val="clear" w:color="auto" w:fill="FFFFFF"/>
        <w:spacing w:line="360" w:lineRule="auto"/>
        <w:jc w:val="both"/>
        <w:rPr>
          <w:rFonts w:asciiTheme="minorHAnsi" w:hAnsiTheme="minorHAnsi"/>
          <w:color w:val="222222"/>
          <w:shd w:val="clear" w:color="auto" w:fill="FFFFFF"/>
          <w:lang w:val="hu-HU"/>
        </w:rPr>
      </w:pPr>
      <w:r w:rsidRPr="005007B2">
        <w:rPr>
          <w:rFonts w:asciiTheme="minorHAnsi" w:hAnsiTheme="minorHAnsi" w:cs="Arial"/>
          <w:shd w:val="clear" w:color="auto" w:fill="FFFFFF"/>
          <w:lang w:val="hu-HU"/>
        </w:rPr>
        <w:t xml:space="preserve">Az agilis szoftverfejlesztésben leggyakrabban inkrementális </w:t>
      </w:r>
      <w:r w:rsidR="00B16343">
        <w:rPr>
          <w:rFonts w:asciiTheme="minorHAnsi" w:hAnsiTheme="minorHAnsi" w:cs="Arial"/>
          <w:shd w:val="clear" w:color="auto" w:fill="FFFFFF"/>
          <w:lang w:val="hu-HU"/>
        </w:rPr>
        <w:t xml:space="preserve">és iteratív </w:t>
      </w:r>
      <w:r w:rsidRPr="005007B2">
        <w:rPr>
          <w:rFonts w:asciiTheme="minorHAnsi" w:hAnsiTheme="minorHAnsi" w:cs="Arial"/>
          <w:shd w:val="clear" w:color="auto" w:fill="FFFFFF"/>
          <w:lang w:val="hu-HU"/>
        </w:rPr>
        <w:t xml:space="preserve">modellek alapján dolgoznak. </w:t>
      </w:r>
      <w:r w:rsidRPr="005007B2">
        <w:rPr>
          <w:rFonts w:asciiTheme="minorHAnsi" w:hAnsiTheme="minorHAnsi"/>
          <w:color w:val="222222"/>
          <w:shd w:val="clear" w:color="auto" w:fill="FFFFFF"/>
          <w:lang w:val="hu-HU"/>
        </w:rPr>
        <w:t xml:space="preserve">Ekkor a szoftver fejlesztésének folyamatát nem egy egyszerű lineáris folyamatként értelmezzük, hanem sokkal inkább a folyamattevékenységek rendszeresen ismétlődő folyamataként. Ez azt jelenti, hogy ciklikus ismétlődések – nevezhetjük iterációknak a továbbiakban – során a rendszert mindig átdolgozzuk az igényelt változások szerint. Ezen megközelítés oka, hogy a nagy rendszerek esetében elkerülhetetlenek a fejlesztés során a változtatások. </w:t>
      </w:r>
      <w:r w:rsidRPr="00D73AA9">
        <w:rPr>
          <w:rFonts w:asciiTheme="minorHAnsi" w:hAnsiTheme="minorHAnsi"/>
          <w:color w:val="222222"/>
          <w:shd w:val="clear" w:color="auto" w:fill="FFFFFF"/>
          <w:lang w:val="hu-HU"/>
        </w:rPr>
        <w:t xml:space="preserve">Változhatnak a követelmények, az </w:t>
      </w:r>
      <w:r w:rsidRPr="005007B2">
        <w:rPr>
          <w:rFonts w:asciiTheme="minorHAnsi" w:hAnsiTheme="minorHAnsi"/>
          <w:color w:val="222222"/>
          <w:shd w:val="clear" w:color="auto" w:fill="FFFFFF"/>
          <w:lang w:val="hu-HU"/>
        </w:rPr>
        <w:t>üzletmenet, és a külső behatások</w:t>
      </w:r>
      <w:r w:rsidR="00B16343">
        <w:rPr>
          <w:rFonts w:asciiTheme="minorHAnsi" w:hAnsiTheme="minorHAnsi"/>
          <w:color w:val="222222"/>
          <w:shd w:val="clear" w:color="auto" w:fill="FFFFFF"/>
          <w:lang w:val="hu-HU"/>
        </w:rPr>
        <w:t xml:space="preserve"> </w:t>
      </w:r>
      <w:r w:rsidRPr="005007B2">
        <w:rPr>
          <w:rFonts w:asciiTheme="minorHAnsi" w:hAnsiTheme="minorHAnsi"/>
          <w:color w:val="222222"/>
          <w:shd w:val="clear" w:color="auto" w:fill="FFFFFF"/>
          <w:lang w:val="hu-HU"/>
        </w:rPr>
        <w:t>[5]</w:t>
      </w:r>
      <w:r w:rsidR="00B16343">
        <w:rPr>
          <w:rFonts w:asciiTheme="minorHAnsi" w:hAnsiTheme="minorHAnsi"/>
          <w:color w:val="222222"/>
          <w:shd w:val="clear" w:color="auto" w:fill="FFFFFF"/>
          <w:lang w:val="hu-HU"/>
        </w:rPr>
        <w:t>.</w:t>
      </w:r>
    </w:p>
    <w:p w14:paraId="4E6E54E2" w14:textId="77777777" w:rsidR="009264FF" w:rsidRDefault="009264FF" w:rsidP="005007B2">
      <w:pPr>
        <w:pStyle w:val="NormalWeb"/>
        <w:shd w:val="clear" w:color="auto" w:fill="FFFFFF"/>
        <w:spacing w:line="360" w:lineRule="auto"/>
        <w:jc w:val="both"/>
        <w:rPr>
          <w:rFonts w:asciiTheme="minorHAnsi" w:hAnsiTheme="minorHAnsi"/>
          <w:color w:val="222222"/>
          <w:shd w:val="clear" w:color="auto" w:fill="FFFFFF"/>
          <w:lang w:val="hu-HU"/>
        </w:rPr>
      </w:pPr>
    </w:p>
    <w:p w14:paraId="79BB49F3" w14:textId="77777777" w:rsidR="009264FF" w:rsidRDefault="009264FF" w:rsidP="005007B2">
      <w:pPr>
        <w:pStyle w:val="NormalWeb"/>
        <w:shd w:val="clear" w:color="auto" w:fill="FFFFFF"/>
        <w:spacing w:line="360" w:lineRule="auto"/>
        <w:jc w:val="both"/>
        <w:rPr>
          <w:rFonts w:asciiTheme="minorHAnsi" w:hAnsiTheme="minorHAnsi"/>
          <w:color w:val="222222"/>
          <w:shd w:val="clear" w:color="auto" w:fill="FFFFFF"/>
          <w:lang w:val="hu-HU"/>
        </w:rPr>
      </w:pPr>
    </w:p>
    <w:p w14:paraId="2110E60A" w14:textId="77777777" w:rsidR="009264FF" w:rsidRDefault="009264FF" w:rsidP="005007B2">
      <w:pPr>
        <w:pStyle w:val="NormalWeb"/>
        <w:shd w:val="clear" w:color="auto" w:fill="FFFFFF"/>
        <w:spacing w:line="360" w:lineRule="auto"/>
        <w:jc w:val="both"/>
        <w:rPr>
          <w:rFonts w:asciiTheme="minorHAnsi" w:hAnsiTheme="minorHAnsi"/>
          <w:color w:val="222222"/>
          <w:shd w:val="clear" w:color="auto" w:fill="FFFFFF"/>
          <w:lang w:val="hu-HU"/>
        </w:rPr>
      </w:pPr>
    </w:p>
    <w:p w14:paraId="2055E3BA" w14:textId="77777777" w:rsidR="009264FF" w:rsidRDefault="009264FF" w:rsidP="005007B2">
      <w:pPr>
        <w:pStyle w:val="NormalWeb"/>
        <w:shd w:val="clear" w:color="auto" w:fill="FFFFFF"/>
        <w:spacing w:line="360" w:lineRule="auto"/>
        <w:jc w:val="both"/>
        <w:rPr>
          <w:rFonts w:asciiTheme="minorHAnsi" w:hAnsiTheme="minorHAnsi"/>
          <w:color w:val="222222"/>
          <w:shd w:val="clear" w:color="auto" w:fill="FFFFFF"/>
          <w:lang w:val="hu-HU"/>
        </w:rPr>
      </w:pPr>
    </w:p>
    <w:p w14:paraId="2BB1F159" w14:textId="77777777" w:rsidR="009264FF" w:rsidRPr="005007B2" w:rsidRDefault="009264FF" w:rsidP="005007B2">
      <w:pPr>
        <w:pStyle w:val="NormalWeb"/>
        <w:shd w:val="clear" w:color="auto" w:fill="FFFFFF"/>
        <w:spacing w:line="360" w:lineRule="auto"/>
        <w:jc w:val="both"/>
        <w:rPr>
          <w:rFonts w:asciiTheme="minorHAnsi" w:hAnsiTheme="minorHAnsi"/>
          <w:color w:val="222222"/>
          <w:shd w:val="clear" w:color="auto" w:fill="FFFFFF"/>
          <w:lang w:val="hu-HU"/>
        </w:rPr>
      </w:pPr>
    </w:p>
    <w:p w14:paraId="1104DF98" w14:textId="2822BCFD" w:rsidR="005007B2" w:rsidRDefault="00C34946" w:rsidP="005007B2">
      <w:pPr>
        <w:pStyle w:val="NormalWeb"/>
        <w:shd w:val="clear" w:color="auto" w:fill="FFFFFF"/>
        <w:spacing w:line="360" w:lineRule="auto"/>
        <w:jc w:val="both"/>
        <w:rPr>
          <w:rFonts w:asciiTheme="minorHAnsi" w:hAnsiTheme="minorHAnsi"/>
          <w:color w:val="222222"/>
          <w:shd w:val="clear" w:color="auto" w:fill="FFFFFF"/>
          <w:lang w:val="hu-HU"/>
        </w:rPr>
      </w:pPr>
      <w:r>
        <w:rPr>
          <w:rFonts w:asciiTheme="minorHAnsi" w:hAnsiTheme="minorHAnsi"/>
          <w:color w:val="222222"/>
          <w:shd w:val="clear" w:color="auto" w:fill="FFFFFF"/>
          <w:lang w:val="hu-HU"/>
        </w:rPr>
        <w:lastRenderedPageBreak/>
        <w:t xml:space="preserve">Az egyik kedvelt agilis </w:t>
      </w:r>
      <w:r w:rsidR="005007B2" w:rsidRPr="005007B2">
        <w:rPr>
          <w:rFonts w:asciiTheme="minorHAnsi" w:hAnsiTheme="minorHAnsi"/>
          <w:color w:val="222222"/>
          <w:shd w:val="clear" w:color="auto" w:fill="FFFFFF"/>
          <w:lang w:val="hu-HU"/>
        </w:rPr>
        <w:t xml:space="preserve">modell a </w:t>
      </w:r>
      <w:r w:rsidR="005007B2" w:rsidRPr="005007B2">
        <w:rPr>
          <w:rFonts w:asciiTheme="minorHAnsi" w:hAnsiTheme="minorHAnsi"/>
          <w:b/>
          <w:color w:val="222222"/>
          <w:shd w:val="clear" w:color="auto" w:fill="FFFFFF"/>
          <w:lang w:val="hu-HU"/>
        </w:rPr>
        <w:t xml:space="preserve"> Scrum</w:t>
      </w:r>
      <w:r w:rsidR="005007B2" w:rsidRPr="005007B2">
        <w:rPr>
          <w:rFonts w:asciiTheme="minorHAnsi" w:hAnsiTheme="minorHAnsi"/>
          <w:color w:val="222222"/>
          <w:shd w:val="clear" w:color="auto" w:fill="FFFFFF"/>
          <w:lang w:val="hu-HU"/>
        </w:rPr>
        <w:t xml:space="preserve">: </w:t>
      </w:r>
    </w:p>
    <w:p w14:paraId="0302911B" w14:textId="77777777" w:rsidR="00C34946" w:rsidRDefault="00C34946" w:rsidP="005007B2">
      <w:pPr>
        <w:pStyle w:val="NormalWeb"/>
        <w:shd w:val="clear" w:color="auto" w:fill="FFFFFF"/>
        <w:spacing w:line="360" w:lineRule="auto"/>
        <w:jc w:val="both"/>
        <w:rPr>
          <w:rFonts w:asciiTheme="minorHAnsi" w:hAnsiTheme="minorHAnsi"/>
          <w:color w:val="222222"/>
          <w:shd w:val="clear" w:color="auto" w:fill="FFFFFF"/>
          <w:lang w:val="hu-HU"/>
        </w:rPr>
      </w:pPr>
      <w:r>
        <w:rPr>
          <w:noProof/>
        </w:rPr>
        <w:drawing>
          <wp:inline distT="0" distB="0" distL="0" distR="0" wp14:anchorId="74EED1EB" wp14:editId="08F80B2D">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83865"/>
                    </a:xfrm>
                    <a:prstGeom prst="rect">
                      <a:avLst/>
                    </a:prstGeom>
                  </pic:spPr>
                </pic:pic>
              </a:graphicData>
            </a:graphic>
          </wp:inline>
        </w:drawing>
      </w:r>
    </w:p>
    <w:p w14:paraId="64849ED3" w14:textId="526CD9A2" w:rsidR="009264FF" w:rsidRPr="009264FF" w:rsidRDefault="00CA59D8" w:rsidP="009264FF">
      <w:pPr>
        <w:pStyle w:val="NormalWeb"/>
        <w:shd w:val="clear" w:color="auto" w:fill="FFFFFF"/>
        <w:spacing w:line="360" w:lineRule="auto"/>
        <w:ind w:left="720"/>
        <w:jc w:val="center"/>
        <w:rPr>
          <w:rFonts w:asciiTheme="minorHAnsi" w:hAnsiTheme="minorHAnsi"/>
          <w:i/>
          <w:color w:val="222222"/>
          <w:shd w:val="clear" w:color="auto" w:fill="FFFFFF"/>
          <w:lang w:val="hu-HU"/>
        </w:rPr>
      </w:pPr>
      <w:r>
        <w:rPr>
          <w:rFonts w:asciiTheme="minorHAnsi" w:hAnsiTheme="minorHAnsi"/>
          <w:i/>
          <w:color w:val="222222"/>
          <w:shd w:val="clear" w:color="auto" w:fill="FFFFFF"/>
          <w:lang w:val="hu-HU"/>
        </w:rPr>
        <w:t>2.Ábra</w:t>
      </w:r>
      <w:r w:rsidR="009264FF" w:rsidRPr="009264FF">
        <w:rPr>
          <w:rFonts w:asciiTheme="minorHAnsi" w:hAnsiTheme="minorHAnsi"/>
          <w:i/>
          <w:color w:val="222222"/>
          <w:shd w:val="clear" w:color="auto" w:fill="FFFFFF"/>
          <w:lang w:val="hu-HU"/>
        </w:rPr>
        <w:t>: A Scrum fejlesztés ciklusai</w:t>
      </w:r>
    </w:p>
    <w:p w14:paraId="148565D8" w14:textId="43814D8F" w:rsidR="005007B2" w:rsidRPr="005007B2" w:rsidRDefault="005007B2" w:rsidP="005007B2">
      <w:pPr>
        <w:shd w:val="clear" w:color="auto" w:fill="FFFFFF"/>
        <w:spacing w:before="120" w:after="120" w:line="360" w:lineRule="auto"/>
        <w:jc w:val="both"/>
        <w:rPr>
          <w:rFonts w:eastAsia="Times New Roman" w:cs="Arial"/>
          <w:color w:val="222222"/>
          <w:sz w:val="24"/>
          <w:szCs w:val="24"/>
          <w:lang w:val="hu-HU"/>
        </w:rPr>
      </w:pPr>
      <w:r w:rsidRPr="005007B2">
        <w:rPr>
          <w:rFonts w:eastAsia="Times New Roman" w:cs="Arial"/>
          <w:color w:val="222222"/>
          <w:sz w:val="24"/>
          <w:szCs w:val="24"/>
          <w:lang w:val="hu-HU"/>
        </w:rPr>
        <w:t xml:space="preserve">A Scrum egy keretrendszer, amely magában foglal bizonyos tevékenységeket és meghatározott szerepeket. A Scrum főbb szerepkörei a „Scrum Master”, aki a folyamatot felügyeli és a projektmenedzserrel ellentétben, a csapat önálló munkavégzését </w:t>
      </w:r>
      <w:r w:rsidR="00B16343">
        <w:rPr>
          <w:rFonts w:eastAsia="Times New Roman" w:cs="Arial"/>
          <w:color w:val="222222"/>
          <w:sz w:val="24"/>
          <w:szCs w:val="24"/>
          <w:lang w:val="hu-HU"/>
        </w:rPr>
        <w:t>támogatja</w:t>
      </w:r>
      <w:r w:rsidRPr="005007B2">
        <w:rPr>
          <w:rFonts w:eastAsia="Times New Roman" w:cs="Arial"/>
          <w:color w:val="222222"/>
          <w:sz w:val="24"/>
          <w:szCs w:val="24"/>
          <w:lang w:val="hu-HU"/>
        </w:rPr>
        <w:t>, a „Product Owner” (magyarul terméktulajdonos), aki a projektben érdekelt döntéshozókat képviseli, és a „Csapat” (Team) ami a nagyjából 7 főből áll és</w:t>
      </w:r>
      <w:r w:rsidR="00B16343">
        <w:rPr>
          <w:rFonts w:eastAsia="Times New Roman" w:cs="Arial"/>
          <w:color w:val="222222"/>
          <w:sz w:val="24"/>
          <w:szCs w:val="24"/>
          <w:lang w:val="hu-HU"/>
        </w:rPr>
        <w:t xml:space="preserve"> végrehajtják</w:t>
      </w:r>
      <w:r w:rsidRPr="005007B2">
        <w:rPr>
          <w:rFonts w:eastAsia="Times New Roman" w:cs="Arial"/>
          <w:color w:val="222222"/>
          <w:sz w:val="24"/>
          <w:szCs w:val="24"/>
          <w:lang w:val="hu-HU"/>
        </w:rPr>
        <w:t xml:space="preserve"> az összes </w:t>
      </w:r>
      <w:r w:rsidR="00B16343">
        <w:rPr>
          <w:rFonts w:eastAsia="Times New Roman" w:cs="Arial"/>
          <w:color w:val="222222"/>
          <w:sz w:val="24"/>
          <w:szCs w:val="24"/>
          <w:lang w:val="hu-HU"/>
        </w:rPr>
        <w:t xml:space="preserve">fejlesztési és tesztelési </w:t>
      </w:r>
      <w:r w:rsidRPr="005007B2">
        <w:rPr>
          <w:rFonts w:eastAsia="Times New Roman" w:cs="Arial"/>
          <w:color w:val="222222"/>
          <w:sz w:val="24"/>
          <w:szCs w:val="24"/>
          <w:lang w:val="hu-HU"/>
        </w:rPr>
        <w:t>munkafolyamatot.</w:t>
      </w:r>
    </w:p>
    <w:p w14:paraId="5CA0C950" w14:textId="52893626" w:rsidR="005007B2" w:rsidRPr="005007B2" w:rsidRDefault="005007B2" w:rsidP="005007B2">
      <w:pPr>
        <w:shd w:val="clear" w:color="auto" w:fill="FFFFFF"/>
        <w:spacing w:before="120" w:after="120" w:line="360" w:lineRule="auto"/>
        <w:jc w:val="both"/>
        <w:rPr>
          <w:rFonts w:eastAsia="Times New Roman" w:cs="Arial"/>
          <w:color w:val="222222"/>
          <w:sz w:val="24"/>
          <w:szCs w:val="24"/>
          <w:lang w:val="hu-HU"/>
        </w:rPr>
      </w:pPr>
      <w:r w:rsidRPr="005007B2">
        <w:rPr>
          <w:rFonts w:eastAsia="Times New Roman" w:cs="Arial"/>
          <w:color w:val="222222"/>
          <w:sz w:val="24"/>
          <w:szCs w:val="24"/>
          <w:lang w:val="hu-HU"/>
        </w:rPr>
        <w:t xml:space="preserve">Minden „futam” (sprint) során - amely 2 és 4 hét közötti időtartamot jelent (a csapat döntésétől függően) - a csapat egy működő szoftveregységet hoz létre. A futam során megvalósítandó funkciók a „Product Backlog”-ból (termék teendőlistája) kerülnek ki, ami az elvégzendő munka magas szintű követelményeiből álló, fontossági sorrendbe állított lista. Hogy a futam során a lista melyik elemei kerülnek megvalósításra, azt a futam elején tartott „futamtervező” megbeszélés során választják ki. A megbeszélés során a „Product Owner” közli a csapattal, hogy a teendők listájából melyek azok, amiket leghamarabb </w:t>
      </w:r>
      <w:r w:rsidR="00B16343">
        <w:rPr>
          <w:rFonts w:eastAsia="Times New Roman" w:cs="Arial"/>
          <w:color w:val="222222"/>
          <w:sz w:val="24"/>
          <w:szCs w:val="24"/>
          <w:lang w:val="hu-HU"/>
        </w:rPr>
        <w:t>szeretne</w:t>
      </w:r>
      <w:r w:rsidRPr="005007B2">
        <w:rPr>
          <w:rFonts w:eastAsia="Times New Roman" w:cs="Arial"/>
          <w:color w:val="222222"/>
          <w:sz w:val="24"/>
          <w:szCs w:val="24"/>
          <w:lang w:val="hu-HU"/>
        </w:rPr>
        <w:t xml:space="preserve">, hogy elkészüljenek. Ezután a csapat eldönti, hogy ezek közül melyek azok, amelyeket a következő futam során meg tud valósítani, és </w:t>
      </w:r>
      <w:r w:rsidRPr="005007B2">
        <w:rPr>
          <w:rFonts w:eastAsia="Times New Roman" w:cs="Arial"/>
          <w:color w:val="222222"/>
          <w:sz w:val="24"/>
          <w:szCs w:val="24"/>
          <w:lang w:val="hu-HU"/>
        </w:rPr>
        <w:lastRenderedPageBreak/>
        <w:t>ezek megvalósítására ígéretet tesz. A futam folyamán a „futam teendőlistáját” nem lehet megváltoztatni, a futam során elvégzett tevékenységek rögzítettek. Amint a futam a végéhez ért, a csapat bemutatja az elkészült funkciókat (demo).</w:t>
      </w:r>
    </w:p>
    <w:p w14:paraId="1F57FB99" w14:textId="74EF296B" w:rsidR="005007B2" w:rsidRPr="005007B2" w:rsidRDefault="005007B2" w:rsidP="005007B2">
      <w:pPr>
        <w:shd w:val="clear" w:color="auto" w:fill="FFFFFF"/>
        <w:spacing w:before="120" w:after="120" w:line="360" w:lineRule="auto"/>
        <w:jc w:val="both"/>
        <w:rPr>
          <w:rFonts w:eastAsia="Times New Roman" w:cs="Arial"/>
          <w:color w:val="222222"/>
          <w:sz w:val="24"/>
          <w:szCs w:val="24"/>
          <w:lang w:val="hu-HU"/>
        </w:rPr>
      </w:pPr>
      <w:r w:rsidRPr="005007B2">
        <w:rPr>
          <w:rFonts w:eastAsia="Times New Roman" w:cs="Arial"/>
          <w:color w:val="222222"/>
          <w:sz w:val="24"/>
          <w:szCs w:val="24"/>
          <w:lang w:val="hu-HU"/>
        </w:rPr>
        <w:t>Az önszerveződő csapatok kialakulásának elősegítése végett a </w:t>
      </w:r>
      <w:r w:rsidRPr="005007B2">
        <w:rPr>
          <w:rFonts w:eastAsia="Times New Roman" w:cs="Arial"/>
          <w:i/>
          <w:iCs/>
          <w:color w:val="222222"/>
          <w:sz w:val="24"/>
          <w:szCs w:val="24"/>
          <w:lang w:val="hu-HU"/>
        </w:rPr>
        <w:t>Scrum</w:t>
      </w:r>
      <w:r w:rsidRPr="005007B2">
        <w:rPr>
          <w:rFonts w:eastAsia="Times New Roman" w:cs="Arial"/>
          <w:color w:val="222222"/>
          <w:sz w:val="24"/>
          <w:szCs w:val="24"/>
          <w:lang w:val="hu-HU"/>
        </w:rPr>
        <w:t> arra ösztönöz, hogy a projekt résztvevői egy helyen dolgozzanak, és szóban kommunikáljanak egymással</w:t>
      </w:r>
      <w:r w:rsidR="00C34946">
        <w:rPr>
          <w:rFonts w:eastAsia="Times New Roman" w:cs="Arial"/>
          <w:color w:val="222222"/>
          <w:sz w:val="24"/>
          <w:szCs w:val="24"/>
          <w:lang w:val="hu-HU"/>
        </w:rPr>
        <w:t xml:space="preserve"> [6]</w:t>
      </w:r>
      <w:r w:rsidR="00B16343">
        <w:rPr>
          <w:rFonts w:eastAsia="Times New Roman" w:cs="Arial"/>
          <w:color w:val="222222"/>
          <w:sz w:val="24"/>
          <w:szCs w:val="24"/>
          <w:lang w:val="hu-HU"/>
        </w:rPr>
        <w:t>.</w:t>
      </w:r>
    </w:p>
    <w:p w14:paraId="0D5BE7E3" w14:textId="77777777" w:rsidR="00C34946" w:rsidRPr="00C34946" w:rsidRDefault="00C34946" w:rsidP="005007B2">
      <w:pPr>
        <w:shd w:val="clear" w:color="auto" w:fill="FFFFFF"/>
        <w:spacing w:before="120" w:after="120" w:line="360" w:lineRule="auto"/>
        <w:jc w:val="both"/>
        <w:rPr>
          <w:rFonts w:eastAsia="Times New Roman" w:cs="Arial"/>
          <w:color w:val="222222"/>
          <w:sz w:val="24"/>
          <w:szCs w:val="24"/>
          <w:u w:val="single"/>
          <w:lang w:val="hu-HU"/>
        </w:rPr>
      </w:pPr>
      <w:r w:rsidRPr="00C34946">
        <w:rPr>
          <w:rFonts w:eastAsia="Times New Roman" w:cs="Arial"/>
          <w:color w:val="222222"/>
          <w:sz w:val="24"/>
          <w:szCs w:val="24"/>
          <w:u w:val="single"/>
          <w:lang w:val="hu-HU"/>
        </w:rPr>
        <w:t xml:space="preserve">Előny: </w:t>
      </w:r>
    </w:p>
    <w:p w14:paraId="19DBB800" w14:textId="1614D101" w:rsidR="00C34946" w:rsidRDefault="00C34946" w:rsidP="005007B2">
      <w:pPr>
        <w:shd w:val="clear" w:color="auto" w:fill="FFFFFF"/>
        <w:spacing w:before="120" w:after="120" w:line="360" w:lineRule="auto"/>
        <w:jc w:val="both"/>
        <w:rPr>
          <w:rFonts w:eastAsia="Times New Roman" w:cs="Arial"/>
          <w:color w:val="222222"/>
          <w:sz w:val="24"/>
          <w:szCs w:val="24"/>
          <w:lang w:val="hu-HU"/>
        </w:rPr>
      </w:pPr>
      <w:r>
        <w:rPr>
          <w:rFonts w:eastAsia="Times New Roman" w:cs="Arial"/>
          <w:color w:val="222222"/>
          <w:sz w:val="24"/>
          <w:szCs w:val="24"/>
          <w:lang w:val="hu-HU"/>
        </w:rPr>
        <w:t>Nagyon adaptív fejlesztési módszert tesz lehetővé. A tesztelés már a fej</w:t>
      </w:r>
      <w:r w:rsidR="00B16343">
        <w:rPr>
          <w:rFonts w:eastAsia="Times New Roman" w:cs="Arial"/>
          <w:color w:val="222222"/>
          <w:sz w:val="24"/>
          <w:szCs w:val="24"/>
          <w:lang w:val="hu-HU"/>
        </w:rPr>
        <w:t>l</w:t>
      </w:r>
      <w:r>
        <w:rPr>
          <w:rFonts w:eastAsia="Times New Roman" w:cs="Arial"/>
          <w:color w:val="222222"/>
          <w:sz w:val="24"/>
          <w:szCs w:val="24"/>
          <w:lang w:val="hu-HU"/>
        </w:rPr>
        <w:t>esztési életciklus legelején megjelenik</w:t>
      </w:r>
      <w:r w:rsidR="00B16343">
        <w:rPr>
          <w:rFonts w:eastAsia="Times New Roman" w:cs="Arial"/>
          <w:color w:val="222222"/>
          <w:sz w:val="24"/>
          <w:szCs w:val="24"/>
          <w:lang w:val="hu-HU"/>
        </w:rPr>
        <w:t>,</w:t>
      </w:r>
      <w:r>
        <w:rPr>
          <w:rFonts w:eastAsia="Times New Roman" w:cs="Arial"/>
          <w:color w:val="222222"/>
          <w:sz w:val="24"/>
          <w:szCs w:val="24"/>
          <w:lang w:val="hu-HU"/>
        </w:rPr>
        <w:t xml:space="preserve"> így csökkentve a később lehetségesen előforduló hibák számát, amik nagyon nagy költségeket tudnak magukkal vonzani. Az ügyfél már az első hetekben is képek kaphat arról milyen lesz a végtermék, így nagyon hamar észreveheti, ha valami nem a terveinek megfelelően lett leimplementálva. A folyamatos kommunikáció pedig segít elkerülni a konfliktusokat és bizalmi légkört épít fel. </w:t>
      </w:r>
    </w:p>
    <w:p w14:paraId="1D2E84E2" w14:textId="77777777" w:rsidR="00C34946" w:rsidRPr="00C34946" w:rsidRDefault="00C34946" w:rsidP="005007B2">
      <w:pPr>
        <w:shd w:val="clear" w:color="auto" w:fill="FFFFFF"/>
        <w:spacing w:before="120" w:after="120" w:line="360" w:lineRule="auto"/>
        <w:jc w:val="both"/>
        <w:rPr>
          <w:rFonts w:eastAsia="Times New Roman" w:cs="Arial"/>
          <w:color w:val="222222"/>
          <w:sz w:val="24"/>
          <w:szCs w:val="24"/>
          <w:u w:val="single"/>
          <w:lang w:val="hu-HU"/>
        </w:rPr>
      </w:pPr>
      <w:r w:rsidRPr="00C34946">
        <w:rPr>
          <w:rFonts w:eastAsia="Times New Roman" w:cs="Arial"/>
          <w:color w:val="222222"/>
          <w:sz w:val="24"/>
          <w:szCs w:val="24"/>
          <w:u w:val="single"/>
          <w:lang w:val="hu-HU"/>
        </w:rPr>
        <w:t xml:space="preserve">Hátrány: </w:t>
      </w:r>
    </w:p>
    <w:p w14:paraId="1CACA460" w14:textId="7C7EE315" w:rsidR="00D73AA9" w:rsidRPr="00701902" w:rsidRDefault="00C34946" w:rsidP="00701902">
      <w:pPr>
        <w:shd w:val="clear" w:color="auto" w:fill="FFFFFF"/>
        <w:spacing w:before="120" w:after="120" w:line="360" w:lineRule="auto"/>
        <w:jc w:val="both"/>
        <w:rPr>
          <w:rFonts w:eastAsia="Times New Roman" w:cs="Arial"/>
          <w:color w:val="222222"/>
          <w:sz w:val="24"/>
          <w:szCs w:val="24"/>
          <w:lang w:val="hu-HU"/>
        </w:rPr>
      </w:pPr>
      <w:r>
        <w:rPr>
          <w:rFonts w:eastAsia="Times New Roman" w:cs="Arial"/>
          <w:color w:val="222222"/>
          <w:sz w:val="24"/>
          <w:szCs w:val="24"/>
          <w:lang w:val="hu-HU"/>
        </w:rPr>
        <w:t>A sok változtatás miatt a dokumentáció, sokszor hiányos vagy nem is létezik, így ha új ember kerül a csapatba, a tudásátadás legjobban tapasztalt kolléga által történhet meg</w:t>
      </w:r>
      <w:r w:rsidR="00B16343">
        <w:rPr>
          <w:rFonts w:eastAsia="Times New Roman" w:cs="Arial"/>
          <w:color w:val="222222"/>
          <w:sz w:val="24"/>
          <w:szCs w:val="24"/>
          <w:lang w:val="hu-HU"/>
        </w:rPr>
        <w:t>; továbbá</w:t>
      </w:r>
      <w:r>
        <w:rPr>
          <w:rFonts w:eastAsia="Times New Roman" w:cs="Arial"/>
          <w:color w:val="222222"/>
          <w:sz w:val="24"/>
          <w:szCs w:val="24"/>
          <w:lang w:val="hu-HU"/>
        </w:rPr>
        <w:t xml:space="preserve"> önállóan nehezebben lehet a rendszert megismerni és a későbbi karbantartási fázisban is gondot okozhat a dokumentáció hiánya. </w:t>
      </w:r>
    </w:p>
    <w:p w14:paraId="262ABB49" w14:textId="77777777" w:rsidR="00AB59F5" w:rsidRPr="00B75E82" w:rsidRDefault="00C34946" w:rsidP="009264FF">
      <w:pPr>
        <w:pStyle w:val="NormalWeb"/>
        <w:numPr>
          <w:ilvl w:val="0"/>
          <w:numId w:val="2"/>
        </w:numPr>
        <w:shd w:val="clear" w:color="auto" w:fill="FFFFFF"/>
        <w:spacing w:line="360" w:lineRule="auto"/>
        <w:jc w:val="both"/>
        <w:rPr>
          <w:rFonts w:asciiTheme="minorHAnsi" w:hAnsiTheme="minorHAnsi"/>
          <w:b/>
          <w:color w:val="000000"/>
          <w:sz w:val="36"/>
          <w:szCs w:val="36"/>
          <w:lang w:val="hu-HU"/>
        </w:rPr>
      </w:pPr>
      <w:r w:rsidRPr="00C34946">
        <w:rPr>
          <w:rFonts w:asciiTheme="minorHAnsi" w:hAnsiTheme="minorHAnsi"/>
          <w:b/>
          <w:bCs/>
          <w:sz w:val="36"/>
          <w:szCs w:val="36"/>
          <w:lang w:val="hu-HU"/>
        </w:rPr>
        <w:t>Szoftvertesztelési folyamatok és módszerek</w:t>
      </w:r>
    </w:p>
    <w:p w14:paraId="505FB324" w14:textId="1E9A3652" w:rsidR="00AB59F5" w:rsidRPr="00DA52BF" w:rsidRDefault="00EC2A24" w:rsidP="00D73AA9">
      <w:pPr>
        <w:spacing w:before="360" w:line="360" w:lineRule="auto"/>
        <w:ind w:left="360" w:firstLine="207"/>
        <w:jc w:val="both"/>
        <w:rPr>
          <w:bCs/>
          <w:sz w:val="24"/>
          <w:szCs w:val="24"/>
          <w:lang w:val="hu-HU"/>
        </w:rPr>
      </w:pPr>
      <w:r w:rsidRPr="00DA52BF">
        <w:rPr>
          <w:bCs/>
          <w:sz w:val="24"/>
          <w:szCs w:val="24"/>
          <w:lang w:val="hu-HU"/>
        </w:rPr>
        <w:t>Mint már említettem a S</w:t>
      </w:r>
      <w:r w:rsidR="00B75E82" w:rsidRPr="00DA52BF">
        <w:rPr>
          <w:bCs/>
          <w:sz w:val="24"/>
          <w:szCs w:val="24"/>
          <w:lang w:val="hu-HU"/>
        </w:rPr>
        <w:t>crum modell előnyeinél, a szoftverfejlesztésben nagy kiadásokat lehet megspórolni azzal, ha az esetleges hibákat minél hamarabb észrevesszük. Ez adódhat félreértésből</w:t>
      </w:r>
      <w:r w:rsidRPr="00DA52BF">
        <w:rPr>
          <w:bCs/>
          <w:sz w:val="24"/>
          <w:szCs w:val="24"/>
          <w:lang w:val="hu-HU"/>
        </w:rPr>
        <w:t>,</w:t>
      </w:r>
      <w:r w:rsidR="00B75E82" w:rsidRPr="00DA52BF">
        <w:rPr>
          <w:bCs/>
          <w:sz w:val="24"/>
          <w:szCs w:val="24"/>
          <w:lang w:val="hu-HU"/>
        </w:rPr>
        <w:t xml:space="preserve"> melyet a követelmények elemzésénél már észrevehetünk és tisztázhatunk, de lehet olyan dolog is, ami egyszerűen nem került meghatározásra, holott fontos lett volna tudni. Például hogy egy oldal mennyi idő alatt töltődik be, melynek leírására a </w:t>
      </w:r>
      <w:r w:rsidR="00B16343">
        <w:rPr>
          <w:bCs/>
          <w:sz w:val="24"/>
          <w:szCs w:val="24"/>
          <w:lang w:val="hu-HU"/>
        </w:rPr>
        <w:t>„</w:t>
      </w:r>
      <w:r w:rsidR="00B75E82" w:rsidRPr="00DA52BF">
        <w:rPr>
          <w:bCs/>
          <w:sz w:val="24"/>
          <w:szCs w:val="24"/>
          <w:lang w:val="hu-HU"/>
        </w:rPr>
        <w:t>gyorsan</w:t>
      </w:r>
      <w:r w:rsidR="00B16343">
        <w:rPr>
          <w:bCs/>
          <w:sz w:val="24"/>
          <w:szCs w:val="24"/>
          <w:lang w:val="hu-HU"/>
        </w:rPr>
        <w:t>”</w:t>
      </w:r>
      <w:r w:rsidR="00B75E82" w:rsidRPr="00DA52BF">
        <w:rPr>
          <w:bCs/>
          <w:sz w:val="24"/>
          <w:szCs w:val="24"/>
          <w:lang w:val="hu-HU"/>
        </w:rPr>
        <w:t xml:space="preserve"> nem elég, az ilyen jellegű nem funkcionális követelményeket is pontosan meg kell határozni. </w:t>
      </w:r>
      <w:r w:rsidRPr="00DA52BF">
        <w:rPr>
          <w:bCs/>
          <w:sz w:val="24"/>
          <w:szCs w:val="24"/>
          <w:lang w:val="hu-HU"/>
        </w:rPr>
        <w:t>Ezekből kiindulva</w:t>
      </w:r>
      <w:r w:rsidR="00B75E82" w:rsidRPr="00DA52BF">
        <w:rPr>
          <w:bCs/>
          <w:sz w:val="24"/>
          <w:szCs w:val="24"/>
          <w:lang w:val="hu-HU"/>
        </w:rPr>
        <w:t xml:space="preserve"> a</w:t>
      </w:r>
      <w:r w:rsidR="00A32DC2">
        <w:rPr>
          <w:bCs/>
          <w:sz w:val="24"/>
          <w:szCs w:val="24"/>
          <w:lang w:val="hu-HU"/>
        </w:rPr>
        <w:t xml:space="preserve"> </w:t>
      </w:r>
      <w:r w:rsidR="00B75E82" w:rsidRPr="00DA52BF">
        <w:rPr>
          <w:bCs/>
          <w:sz w:val="24"/>
          <w:szCs w:val="24"/>
          <w:lang w:val="hu-HU"/>
        </w:rPr>
        <w:t xml:space="preserve">tesztelési folyamatok már nagyon hamar </w:t>
      </w:r>
      <w:r w:rsidRPr="00DA52BF">
        <w:rPr>
          <w:bCs/>
          <w:sz w:val="24"/>
          <w:szCs w:val="24"/>
          <w:lang w:val="hu-HU"/>
        </w:rPr>
        <w:t>bekapcsolódnak</w:t>
      </w:r>
      <w:r w:rsidR="00B75E82" w:rsidRPr="00DA52BF">
        <w:rPr>
          <w:bCs/>
          <w:sz w:val="24"/>
          <w:szCs w:val="24"/>
          <w:lang w:val="hu-HU"/>
        </w:rPr>
        <w:t xml:space="preserve"> a szoftver </w:t>
      </w:r>
      <w:r w:rsidR="00B75E82" w:rsidRPr="00DA52BF">
        <w:rPr>
          <w:bCs/>
          <w:sz w:val="24"/>
          <w:szCs w:val="24"/>
          <w:lang w:val="hu-HU"/>
        </w:rPr>
        <w:lastRenderedPageBreak/>
        <w:t xml:space="preserve">életciklusába. Ezek a folyamatok nagyon sok követelményt is lefedhetnek, az igényeknek és a rendszer elvárásainak megfelelően. </w:t>
      </w:r>
    </w:p>
    <w:p w14:paraId="02683AD5" w14:textId="77777777" w:rsidR="00B75E82" w:rsidRPr="00DA52BF" w:rsidRDefault="00B75E82" w:rsidP="00DA52BF">
      <w:pPr>
        <w:spacing w:before="360" w:line="360" w:lineRule="auto"/>
        <w:ind w:left="360"/>
        <w:jc w:val="both"/>
        <w:rPr>
          <w:bCs/>
          <w:sz w:val="24"/>
          <w:szCs w:val="24"/>
          <w:lang w:val="hu-HU"/>
        </w:rPr>
      </w:pPr>
      <w:r w:rsidRPr="00DA52BF">
        <w:rPr>
          <w:bCs/>
          <w:sz w:val="24"/>
          <w:szCs w:val="24"/>
          <w:lang w:val="hu-HU"/>
        </w:rPr>
        <w:t xml:space="preserve">A következő szempontokat, követelményeket érdemes alapul venni, hogy megállapítsuk milyen tesztelési stratégiára van szükségünk: </w:t>
      </w:r>
    </w:p>
    <w:p w14:paraId="73A5AD2E" w14:textId="1D22A023" w:rsidR="00B75E82" w:rsidRPr="00DA52BF" w:rsidRDefault="00B75E82" w:rsidP="00DA52BF">
      <w:pPr>
        <w:pStyle w:val="ListParagraph"/>
        <w:numPr>
          <w:ilvl w:val="0"/>
          <w:numId w:val="4"/>
        </w:numPr>
        <w:spacing w:before="360" w:line="360" w:lineRule="auto"/>
        <w:jc w:val="both"/>
        <w:rPr>
          <w:bCs/>
          <w:sz w:val="24"/>
          <w:szCs w:val="24"/>
          <w:lang w:val="hu-HU"/>
        </w:rPr>
      </w:pPr>
      <w:r w:rsidRPr="00DA52BF">
        <w:rPr>
          <w:bCs/>
          <w:sz w:val="24"/>
          <w:szCs w:val="24"/>
          <w:lang w:val="hu-HU"/>
        </w:rPr>
        <w:t>Funkcion</w:t>
      </w:r>
      <w:r w:rsidR="00A32DC2">
        <w:rPr>
          <w:bCs/>
          <w:sz w:val="24"/>
          <w:szCs w:val="24"/>
          <w:lang w:val="hu-HU"/>
        </w:rPr>
        <w:t>alitás és kapcsolódó nem-funkcionális követelmények</w:t>
      </w:r>
      <w:r w:rsidRPr="00DA52BF">
        <w:rPr>
          <w:bCs/>
          <w:sz w:val="24"/>
          <w:szCs w:val="24"/>
          <w:lang w:val="hu-HU"/>
        </w:rPr>
        <w:t xml:space="preserve"> (pl.:</w:t>
      </w:r>
      <w:r w:rsidR="00EC2A24" w:rsidRPr="00DA52BF">
        <w:rPr>
          <w:bCs/>
          <w:sz w:val="24"/>
          <w:szCs w:val="24"/>
          <w:lang w:val="hu-HU"/>
        </w:rPr>
        <w:t xml:space="preserve"> </w:t>
      </w:r>
      <w:r w:rsidRPr="00DA52BF">
        <w:rPr>
          <w:bCs/>
          <w:sz w:val="24"/>
          <w:szCs w:val="24"/>
          <w:lang w:val="hu-HU"/>
        </w:rPr>
        <w:t>pontosság, biztonság)</w:t>
      </w:r>
    </w:p>
    <w:p w14:paraId="35F1B992" w14:textId="77777777" w:rsidR="00B75E82" w:rsidRPr="00DA52BF" w:rsidRDefault="00B75E82" w:rsidP="00DA52BF">
      <w:pPr>
        <w:pStyle w:val="ListParagraph"/>
        <w:numPr>
          <w:ilvl w:val="0"/>
          <w:numId w:val="4"/>
        </w:numPr>
        <w:spacing w:before="360" w:line="360" w:lineRule="auto"/>
        <w:jc w:val="both"/>
        <w:rPr>
          <w:bCs/>
          <w:sz w:val="24"/>
          <w:szCs w:val="24"/>
          <w:lang w:val="hu-HU"/>
        </w:rPr>
      </w:pPr>
      <w:r w:rsidRPr="00DA52BF">
        <w:rPr>
          <w:bCs/>
          <w:sz w:val="24"/>
          <w:szCs w:val="24"/>
          <w:lang w:val="hu-HU"/>
        </w:rPr>
        <w:t>Használhatóság (pl.: tanulhatóság, érthetőség, üz</w:t>
      </w:r>
      <w:r w:rsidR="00EC2A24" w:rsidRPr="00DA52BF">
        <w:rPr>
          <w:bCs/>
          <w:sz w:val="24"/>
          <w:szCs w:val="24"/>
          <w:lang w:val="hu-HU"/>
        </w:rPr>
        <w:t>emel</w:t>
      </w:r>
      <w:r w:rsidRPr="00DA52BF">
        <w:rPr>
          <w:bCs/>
          <w:sz w:val="24"/>
          <w:szCs w:val="24"/>
          <w:lang w:val="hu-HU"/>
        </w:rPr>
        <w:t>tethetőség)</w:t>
      </w:r>
    </w:p>
    <w:p w14:paraId="1568EA30" w14:textId="77777777" w:rsidR="00B75E82" w:rsidRPr="00DA52BF" w:rsidRDefault="00B75E82" w:rsidP="00DA52BF">
      <w:pPr>
        <w:pStyle w:val="ListParagraph"/>
        <w:numPr>
          <w:ilvl w:val="0"/>
          <w:numId w:val="4"/>
        </w:numPr>
        <w:spacing w:before="360" w:line="360" w:lineRule="auto"/>
        <w:jc w:val="both"/>
        <w:rPr>
          <w:bCs/>
          <w:sz w:val="24"/>
          <w:szCs w:val="24"/>
          <w:lang w:val="hu-HU"/>
        </w:rPr>
      </w:pPr>
      <w:r w:rsidRPr="00DA52BF">
        <w:rPr>
          <w:bCs/>
          <w:sz w:val="24"/>
          <w:szCs w:val="24"/>
          <w:lang w:val="hu-HU"/>
        </w:rPr>
        <w:t>Megbízhatóság (pl.: hiba tűrés, hibakezelés, visszaállíthatóság)</w:t>
      </w:r>
    </w:p>
    <w:p w14:paraId="74ECE63C" w14:textId="77777777" w:rsidR="00B75E82" w:rsidRPr="00DA52BF" w:rsidRDefault="00B75E82" w:rsidP="00DA52BF">
      <w:pPr>
        <w:pStyle w:val="ListParagraph"/>
        <w:numPr>
          <w:ilvl w:val="0"/>
          <w:numId w:val="4"/>
        </w:numPr>
        <w:spacing w:before="360" w:line="360" w:lineRule="auto"/>
        <w:jc w:val="both"/>
        <w:rPr>
          <w:bCs/>
          <w:sz w:val="24"/>
          <w:szCs w:val="24"/>
          <w:lang w:val="hu-HU"/>
        </w:rPr>
      </w:pPr>
      <w:r w:rsidRPr="00DA52BF">
        <w:rPr>
          <w:bCs/>
          <w:sz w:val="24"/>
          <w:szCs w:val="24"/>
          <w:lang w:val="hu-HU"/>
        </w:rPr>
        <w:t xml:space="preserve">Hatékonyság (pl.: több felhasználó, lekérdezés kezelése (load), </w:t>
      </w:r>
      <w:r w:rsidR="00EC2A24" w:rsidRPr="00DA52BF">
        <w:rPr>
          <w:bCs/>
          <w:sz w:val="24"/>
          <w:szCs w:val="24"/>
          <w:lang w:val="hu-HU"/>
        </w:rPr>
        <w:t>válaszidők)</w:t>
      </w:r>
    </w:p>
    <w:p w14:paraId="3F4991D8" w14:textId="77777777" w:rsidR="00EC2A24" w:rsidRPr="00DA52BF" w:rsidRDefault="00EC2A24" w:rsidP="00DA52BF">
      <w:pPr>
        <w:pStyle w:val="ListParagraph"/>
        <w:numPr>
          <w:ilvl w:val="0"/>
          <w:numId w:val="4"/>
        </w:numPr>
        <w:spacing w:before="360" w:line="360" w:lineRule="auto"/>
        <w:jc w:val="both"/>
        <w:rPr>
          <w:bCs/>
          <w:sz w:val="24"/>
          <w:szCs w:val="24"/>
          <w:lang w:val="hu-HU"/>
        </w:rPr>
      </w:pPr>
      <w:r w:rsidRPr="00DA52BF">
        <w:rPr>
          <w:bCs/>
          <w:sz w:val="24"/>
          <w:szCs w:val="24"/>
          <w:lang w:val="hu-HU"/>
        </w:rPr>
        <w:t>Karbantarthatóság (pl.: szoftver rugalmassága, tesztelhetőség, analizálhatóság)</w:t>
      </w:r>
    </w:p>
    <w:p w14:paraId="6B0189AE" w14:textId="01B00DE4" w:rsidR="00701902" w:rsidRPr="00551AAA" w:rsidRDefault="00EC2A24" w:rsidP="00551AAA">
      <w:pPr>
        <w:pStyle w:val="ListParagraph"/>
        <w:numPr>
          <w:ilvl w:val="0"/>
          <w:numId w:val="4"/>
        </w:numPr>
        <w:spacing w:before="360" w:line="360" w:lineRule="auto"/>
        <w:jc w:val="both"/>
        <w:rPr>
          <w:bCs/>
          <w:sz w:val="24"/>
          <w:szCs w:val="24"/>
          <w:lang w:val="hu-HU"/>
        </w:rPr>
      </w:pPr>
      <w:r w:rsidRPr="00DA52BF">
        <w:rPr>
          <w:bCs/>
          <w:sz w:val="24"/>
          <w:szCs w:val="24"/>
          <w:lang w:val="hu-HU"/>
        </w:rPr>
        <w:t>Átvihetőség (pl.: installálhatóság, helyettesíthetőség, együttműködés) [</w:t>
      </w:r>
      <w:commentRangeStart w:id="20"/>
      <w:r w:rsidRPr="00DA52BF">
        <w:rPr>
          <w:bCs/>
          <w:sz w:val="24"/>
          <w:szCs w:val="24"/>
          <w:lang w:val="hu-HU"/>
        </w:rPr>
        <w:t>1</w:t>
      </w:r>
      <w:commentRangeEnd w:id="20"/>
      <w:r w:rsidR="00A32DC2">
        <w:rPr>
          <w:rStyle w:val="CommentReference"/>
        </w:rPr>
        <w:commentReference w:id="20"/>
      </w:r>
      <w:r w:rsidRPr="00DA52BF">
        <w:rPr>
          <w:bCs/>
          <w:sz w:val="24"/>
          <w:szCs w:val="24"/>
          <w:lang w:val="hu-HU"/>
        </w:rPr>
        <w:t>]</w:t>
      </w:r>
      <w:r w:rsidR="00A32DC2">
        <w:rPr>
          <w:bCs/>
          <w:sz w:val="24"/>
          <w:szCs w:val="24"/>
          <w:lang w:val="hu-HU"/>
        </w:rPr>
        <w:t>.</w:t>
      </w:r>
    </w:p>
    <w:p w14:paraId="350BCB14" w14:textId="77777777" w:rsidR="00701902" w:rsidRDefault="00701902" w:rsidP="00DA52BF">
      <w:pPr>
        <w:pStyle w:val="ListParagraph"/>
        <w:spacing w:before="360" w:line="360" w:lineRule="auto"/>
        <w:ind w:left="1080"/>
        <w:jc w:val="both"/>
        <w:rPr>
          <w:bCs/>
          <w:sz w:val="24"/>
          <w:szCs w:val="24"/>
          <w:lang w:val="hu-HU"/>
        </w:rPr>
      </w:pPr>
    </w:p>
    <w:p w14:paraId="207A8347" w14:textId="77777777" w:rsidR="00701902" w:rsidRPr="00DA52BF" w:rsidRDefault="00701902" w:rsidP="00DA52BF">
      <w:pPr>
        <w:pStyle w:val="ListParagraph"/>
        <w:spacing w:before="360" w:line="360" w:lineRule="auto"/>
        <w:ind w:left="1080"/>
        <w:jc w:val="both"/>
        <w:rPr>
          <w:bCs/>
          <w:sz w:val="24"/>
          <w:szCs w:val="24"/>
          <w:lang w:val="hu-HU"/>
        </w:rPr>
      </w:pPr>
    </w:p>
    <w:p w14:paraId="170AF970" w14:textId="77777777" w:rsidR="00EC2A24" w:rsidRPr="00DA52BF" w:rsidRDefault="00EC2A24" w:rsidP="009264FF">
      <w:pPr>
        <w:pStyle w:val="ListParagraph"/>
        <w:numPr>
          <w:ilvl w:val="1"/>
          <w:numId w:val="2"/>
        </w:numPr>
        <w:spacing w:before="360" w:line="360" w:lineRule="auto"/>
        <w:rPr>
          <w:b/>
          <w:bCs/>
          <w:sz w:val="36"/>
          <w:szCs w:val="36"/>
          <w:lang w:val="hu-HU"/>
        </w:rPr>
      </w:pPr>
      <w:r w:rsidRPr="00DA52BF">
        <w:rPr>
          <w:b/>
          <w:sz w:val="36"/>
          <w:szCs w:val="36"/>
          <w:lang w:val="hu-HU"/>
        </w:rPr>
        <w:t>Tesztterv készítése</w:t>
      </w:r>
      <w:r w:rsidRPr="00DA52BF">
        <w:rPr>
          <w:b/>
          <w:bCs/>
          <w:sz w:val="36"/>
          <w:szCs w:val="36"/>
          <w:lang w:val="hu-HU"/>
        </w:rPr>
        <w:t xml:space="preserve"> </w:t>
      </w:r>
    </w:p>
    <w:p w14:paraId="1B0FEB79" w14:textId="77777777" w:rsidR="00EC2A24" w:rsidRPr="00D73AA9" w:rsidRDefault="00EC2A24" w:rsidP="00D73AA9">
      <w:pPr>
        <w:spacing w:before="360" w:line="360" w:lineRule="auto"/>
        <w:ind w:left="284" w:firstLine="273"/>
        <w:jc w:val="both"/>
        <w:rPr>
          <w:bCs/>
          <w:sz w:val="24"/>
          <w:szCs w:val="24"/>
          <w:lang w:val="hu-HU"/>
        </w:rPr>
      </w:pPr>
      <w:r w:rsidRPr="00D73AA9">
        <w:rPr>
          <w:bCs/>
          <w:sz w:val="24"/>
          <w:szCs w:val="24"/>
          <w:lang w:val="hu-HU"/>
        </w:rPr>
        <w:t xml:space="preserve">A tesztterv készítésénél alapvetően meg kell határozni, hogy milyen alkalmazásról, szoftverről van szó. Az lehet biztonságkritikus pl. egy légi forgalom irányító rendszer, de lehet egy egyszerűbb alkalmazás is például egy hírportál. Nyilvánvalóan teljesen másként érdemes ezeket a rendszereket tesztelni. Az elsőnél a jó hibakezelés, pontos számítások elsődlegesek, míg nem olyan nagy baj az, ha szoftver nem olyan attraktív vagy éppen kicsit bonyolultabb és több tanulást igényel a jó használata. Míg egy hírportálnál, azonnal látnia kell a felhasználónak, hogy milyen lehetőségei vannak és fontos az is hogy hogyan reprezentáljuk a híreket. </w:t>
      </w:r>
    </w:p>
    <w:p w14:paraId="4CC933C2" w14:textId="77777777" w:rsidR="00CF5A3D" w:rsidRPr="00D73AA9" w:rsidRDefault="00CF5A3D" w:rsidP="00D73AA9">
      <w:pPr>
        <w:spacing w:before="360" w:line="360" w:lineRule="auto"/>
        <w:ind w:left="284" w:firstLine="283"/>
        <w:jc w:val="both"/>
        <w:rPr>
          <w:bCs/>
          <w:sz w:val="24"/>
          <w:szCs w:val="24"/>
          <w:lang w:val="hu-HU"/>
        </w:rPr>
      </w:pPr>
      <w:r w:rsidRPr="00D73AA9">
        <w:rPr>
          <w:bCs/>
          <w:sz w:val="24"/>
          <w:szCs w:val="24"/>
          <w:lang w:val="hu-HU"/>
        </w:rPr>
        <w:t>A tesztelés tervezésénél, meg kell határozni, hogy a mely tesztek mely életciklusban hajtódnak végre és az ehhez tartozó környezetről és erőforrásokról is gondoskodni kell. Egy egy V-modell esetén elkülöníthetőbb, mint egy in</w:t>
      </w:r>
      <w:r w:rsidR="00DA52BF" w:rsidRPr="00D73AA9">
        <w:rPr>
          <w:bCs/>
          <w:sz w:val="24"/>
          <w:szCs w:val="24"/>
          <w:lang w:val="hu-HU"/>
        </w:rPr>
        <w:t>krementális modellnél, ahol az éle</w:t>
      </w:r>
      <w:r w:rsidRPr="00D73AA9">
        <w:rPr>
          <w:bCs/>
          <w:sz w:val="24"/>
          <w:szCs w:val="24"/>
          <w:lang w:val="hu-HU"/>
        </w:rPr>
        <w:t xml:space="preserve">tciklus </w:t>
      </w:r>
      <w:r w:rsidRPr="00D73AA9">
        <w:rPr>
          <w:bCs/>
          <w:sz w:val="24"/>
          <w:szCs w:val="24"/>
          <w:lang w:val="hu-HU"/>
        </w:rPr>
        <w:lastRenderedPageBreak/>
        <w:t xml:space="preserve">részei összemosódnak az iterációk során. Fontos továbbá meghatározni, hogy mikor nevezünk egy tesztelést késznek, mik a kilépési kritériumok. </w:t>
      </w:r>
    </w:p>
    <w:p w14:paraId="54E027F1" w14:textId="42E0EECB" w:rsidR="00701902" w:rsidRPr="00551AAA" w:rsidRDefault="00551AAA" w:rsidP="00551AAA">
      <w:pPr>
        <w:spacing w:before="360" w:line="360" w:lineRule="auto"/>
        <w:ind w:left="284" w:firstLine="283"/>
        <w:jc w:val="both"/>
        <w:rPr>
          <w:bCs/>
          <w:sz w:val="24"/>
          <w:szCs w:val="24"/>
          <w:lang w:val="hu-HU"/>
        </w:rPr>
      </w:pPr>
      <w:r>
        <w:rPr>
          <w:bCs/>
          <w:sz w:val="24"/>
          <w:szCs w:val="24"/>
          <w:lang w:val="hu-HU"/>
        </w:rPr>
        <w:t>Mivel</w:t>
      </w:r>
      <w:r w:rsidR="00EC2A24" w:rsidRPr="00D73AA9">
        <w:rPr>
          <w:bCs/>
          <w:sz w:val="24"/>
          <w:szCs w:val="24"/>
          <w:lang w:val="hu-HU"/>
        </w:rPr>
        <w:t xml:space="preserve"> munkám során egy web alapú oldalt fogok tesztelni, így a tervezésnél az adott oldal funkcionalitásának helyes működését fogom tesztelni, így leginkább a funkcionális és megbízhatósági szempontok alapján fogok tesztelni. A web alapú tesztelés nem alkalmas karbantarthatósági illetve hatékonysági tesztek kivitelezésére. </w:t>
      </w:r>
      <w:r w:rsidR="00CF5A3D" w:rsidRPr="00D73AA9">
        <w:rPr>
          <w:bCs/>
          <w:sz w:val="24"/>
          <w:szCs w:val="24"/>
          <w:lang w:val="hu-HU"/>
        </w:rPr>
        <w:t xml:space="preserve">Maga a tesztelés a teljes „rendszeren”, magán az oldalon fog zajlani. </w:t>
      </w:r>
      <w:r w:rsidR="00DC76CB" w:rsidRPr="00D73AA9">
        <w:rPr>
          <w:bCs/>
          <w:sz w:val="24"/>
          <w:szCs w:val="24"/>
          <w:lang w:val="hu-HU"/>
        </w:rPr>
        <w:t xml:space="preserve">A web alapú tesztelésre jellemzően ez rendszertesztnek minősül, így az életciklus egy előrehaladottabb stádiumában léphet be, amikor az adott funkciók már stabilan elérhetők. </w:t>
      </w:r>
      <w:r w:rsidR="00CF5A3D" w:rsidRPr="00D73AA9">
        <w:rPr>
          <w:bCs/>
          <w:sz w:val="24"/>
          <w:szCs w:val="24"/>
          <w:lang w:val="hu-HU"/>
        </w:rPr>
        <w:t>Teszteszközöm pedig a Selenium webdriver lesz Eclipse fejlesztői környezetben. Mivel a munkám célja a web alapú tesztelés bemutatása, így itt kilépési kritériumot ne</w:t>
      </w:r>
      <w:r>
        <w:rPr>
          <w:bCs/>
          <w:sz w:val="24"/>
          <w:szCs w:val="24"/>
          <w:lang w:val="hu-HU"/>
        </w:rPr>
        <w:t>m fogalmazok meg.</w:t>
      </w:r>
    </w:p>
    <w:p w14:paraId="36693400" w14:textId="77777777" w:rsidR="00B75E82" w:rsidRPr="00C844B2" w:rsidRDefault="00CF5A3D" w:rsidP="00DA52BF">
      <w:pPr>
        <w:spacing w:before="360" w:line="360" w:lineRule="auto"/>
        <w:ind w:left="360" w:firstLine="360"/>
        <w:jc w:val="both"/>
        <w:rPr>
          <w:b/>
          <w:sz w:val="32"/>
          <w:szCs w:val="32"/>
          <w:lang w:val="hu-HU"/>
        </w:rPr>
      </w:pPr>
      <w:r w:rsidRPr="00C844B2">
        <w:rPr>
          <w:b/>
          <w:sz w:val="32"/>
          <w:szCs w:val="32"/>
          <w:lang w:val="hu-HU"/>
        </w:rPr>
        <w:t>3.2. Tesztelési módszertanok</w:t>
      </w:r>
    </w:p>
    <w:p w14:paraId="7CFCA99B" w14:textId="77777777" w:rsidR="00CF5A3D" w:rsidRDefault="00BA7801" w:rsidP="00DA52BF">
      <w:pPr>
        <w:spacing w:before="360" w:line="360" w:lineRule="auto"/>
        <w:ind w:left="360" w:firstLine="360"/>
        <w:jc w:val="both"/>
        <w:rPr>
          <w:sz w:val="24"/>
          <w:szCs w:val="24"/>
          <w:lang w:val="hu-HU"/>
        </w:rPr>
      </w:pPr>
      <w:r w:rsidRPr="00D73AA9">
        <w:rPr>
          <w:sz w:val="24"/>
          <w:szCs w:val="24"/>
          <w:lang w:val="hu-HU"/>
        </w:rPr>
        <w:t>Számos különböző tesztelési módszer létezik, mindegyiknek van erőssége és gyengesége. A már korábban említett szempontok alapján, melyeket a tesztelési tervben már említettem megkülönböztetünk statikus és dinamikus tesztelési. Statikus módszer pl. egy dokumentum tesztelése, abban ellentmondások keresése. A dinamikusak közül bemutatom az alapvető tesztelési módszereket, hiszen ezt fogom én is alkalmazni.</w:t>
      </w:r>
    </w:p>
    <w:p w14:paraId="040395B3" w14:textId="77777777" w:rsidR="00701902" w:rsidRDefault="00701902" w:rsidP="00DA52BF">
      <w:pPr>
        <w:spacing w:before="360" w:line="360" w:lineRule="auto"/>
        <w:ind w:left="360" w:firstLine="360"/>
        <w:jc w:val="both"/>
        <w:rPr>
          <w:sz w:val="24"/>
          <w:szCs w:val="24"/>
          <w:lang w:val="hu-HU"/>
        </w:rPr>
      </w:pPr>
      <w:r>
        <w:rPr>
          <w:noProof/>
        </w:rPr>
        <w:lastRenderedPageBreak/>
        <w:drawing>
          <wp:inline distT="0" distB="0" distL="0" distR="0" wp14:anchorId="2ED178EB" wp14:editId="3518925C">
            <wp:extent cx="5943600" cy="36906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90620"/>
                    </a:xfrm>
                    <a:prstGeom prst="rect">
                      <a:avLst/>
                    </a:prstGeom>
                  </pic:spPr>
                </pic:pic>
              </a:graphicData>
            </a:graphic>
          </wp:inline>
        </w:drawing>
      </w:r>
    </w:p>
    <w:p w14:paraId="4A35BCEF" w14:textId="64C2E5CB" w:rsidR="00551AAA" w:rsidRPr="00551AAA" w:rsidRDefault="00CA59D8" w:rsidP="00551AAA">
      <w:pPr>
        <w:spacing w:before="360" w:line="360" w:lineRule="auto"/>
        <w:ind w:left="360" w:firstLine="360"/>
        <w:jc w:val="center"/>
        <w:rPr>
          <w:i/>
          <w:lang w:val="hu-HU"/>
        </w:rPr>
      </w:pPr>
      <w:r>
        <w:rPr>
          <w:i/>
          <w:lang w:val="hu-HU"/>
        </w:rPr>
        <w:t>3.Ábra</w:t>
      </w:r>
      <w:r w:rsidR="00551AAA">
        <w:rPr>
          <w:i/>
          <w:lang w:val="hu-HU"/>
        </w:rPr>
        <w:t>: Statikus és dinam</w:t>
      </w:r>
      <w:r w:rsidR="00551AAA" w:rsidRPr="00551AAA">
        <w:rPr>
          <w:i/>
          <w:lang w:val="hu-HU"/>
        </w:rPr>
        <w:t>ikus technikák összefoglaló diagramja</w:t>
      </w:r>
    </w:p>
    <w:p w14:paraId="1892A735" w14:textId="77777777" w:rsidR="00FB6D35" w:rsidRDefault="00FB6D35" w:rsidP="00DA52BF">
      <w:pPr>
        <w:spacing w:before="360" w:line="360" w:lineRule="auto"/>
        <w:ind w:left="360" w:firstLine="360"/>
        <w:jc w:val="both"/>
        <w:rPr>
          <w:b/>
          <w:sz w:val="32"/>
          <w:szCs w:val="32"/>
          <w:lang w:val="hu-HU"/>
        </w:rPr>
      </w:pPr>
      <w:r w:rsidRPr="00FB6D35">
        <w:rPr>
          <w:b/>
          <w:sz w:val="32"/>
          <w:szCs w:val="32"/>
          <w:lang w:val="hu-HU"/>
        </w:rPr>
        <w:t>3.2.1 Statikus</w:t>
      </w:r>
      <w:r w:rsidR="00C844B2">
        <w:rPr>
          <w:b/>
          <w:sz w:val="32"/>
          <w:szCs w:val="32"/>
          <w:lang w:val="hu-HU"/>
        </w:rPr>
        <w:t xml:space="preserve"> tesztelési</w:t>
      </w:r>
      <w:r w:rsidRPr="00FB6D35">
        <w:rPr>
          <w:b/>
          <w:sz w:val="32"/>
          <w:szCs w:val="32"/>
          <w:lang w:val="hu-HU"/>
        </w:rPr>
        <w:t xml:space="preserve"> technikák</w:t>
      </w:r>
    </w:p>
    <w:p w14:paraId="4D25520D" w14:textId="77777777" w:rsidR="00D73AA9" w:rsidRDefault="00D73AA9" w:rsidP="00DA52BF">
      <w:pPr>
        <w:spacing w:before="360" w:line="360" w:lineRule="auto"/>
        <w:ind w:left="360" w:firstLine="360"/>
        <w:jc w:val="both"/>
        <w:rPr>
          <w:sz w:val="24"/>
          <w:szCs w:val="24"/>
          <w:lang w:val="hu-HU"/>
        </w:rPr>
      </w:pPr>
      <w:r>
        <w:rPr>
          <w:sz w:val="24"/>
          <w:szCs w:val="24"/>
          <w:lang w:val="hu-HU"/>
        </w:rPr>
        <w:t xml:space="preserve">Statikus tesztelés alatt, ahogy azt a nevéből is ki lehet következtetni, olyan tesztelést értünk ahol nem történik kód futtatás, vagyis a futtatás nélkül végzünk tesztelést. Ez lehet dokument vagy kód analízis is. Ez a fajta tesztelés inkább alkalmas tévedések, sem pedig hibák megtalálására. A folyamat során észrevehetünk </w:t>
      </w:r>
    </w:p>
    <w:p w14:paraId="2BC9A699" w14:textId="77777777" w:rsidR="00D73AA9" w:rsidRDefault="00D73AA9" w:rsidP="00D73AA9">
      <w:pPr>
        <w:pStyle w:val="ListParagraph"/>
        <w:numPr>
          <w:ilvl w:val="0"/>
          <w:numId w:val="5"/>
        </w:numPr>
        <w:spacing w:before="360" w:line="360" w:lineRule="auto"/>
        <w:jc w:val="both"/>
        <w:rPr>
          <w:sz w:val="24"/>
          <w:szCs w:val="24"/>
          <w:lang w:val="hu-HU"/>
        </w:rPr>
      </w:pPr>
      <w:r>
        <w:rPr>
          <w:sz w:val="24"/>
          <w:szCs w:val="24"/>
          <w:lang w:val="hu-HU"/>
        </w:rPr>
        <w:t xml:space="preserve">Valamilyen szabálytól való eltérés </w:t>
      </w:r>
    </w:p>
    <w:p w14:paraId="7209084E" w14:textId="77777777" w:rsidR="00D73AA9" w:rsidRDefault="00D73AA9" w:rsidP="00D73AA9">
      <w:pPr>
        <w:pStyle w:val="ListParagraph"/>
        <w:numPr>
          <w:ilvl w:val="0"/>
          <w:numId w:val="5"/>
        </w:numPr>
        <w:spacing w:before="360" w:line="360" w:lineRule="auto"/>
        <w:jc w:val="both"/>
        <w:rPr>
          <w:sz w:val="24"/>
          <w:szCs w:val="24"/>
          <w:lang w:val="hu-HU"/>
        </w:rPr>
      </w:pPr>
      <w:r>
        <w:rPr>
          <w:sz w:val="24"/>
          <w:szCs w:val="24"/>
          <w:lang w:val="hu-HU"/>
        </w:rPr>
        <w:t>Követelmény hiányossága</w:t>
      </w:r>
    </w:p>
    <w:p w14:paraId="5F909889" w14:textId="77777777" w:rsidR="00D73AA9" w:rsidRDefault="00D73AA9" w:rsidP="00D73AA9">
      <w:pPr>
        <w:pStyle w:val="ListParagraph"/>
        <w:numPr>
          <w:ilvl w:val="0"/>
          <w:numId w:val="5"/>
        </w:numPr>
        <w:spacing w:before="360" w:line="360" w:lineRule="auto"/>
        <w:jc w:val="both"/>
        <w:rPr>
          <w:sz w:val="24"/>
          <w:szCs w:val="24"/>
          <w:lang w:val="hu-HU"/>
        </w:rPr>
      </w:pPr>
      <w:r>
        <w:rPr>
          <w:sz w:val="24"/>
          <w:szCs w:val="24"/>
          <w:lang w:val="hu-HU"/>
        </w:rPr>
        <w:t>Inkonzisztens interfész specifikáció</w:t>
      </w:r>
    </w:p>
    <w:p w14:paraId="4938B7E1" w14:textId="77777777" w:rsidR="00D73AA9" w:rsidRDefault="00D73AA9" w:rsidP="00D73AA9">
      <w:pPr>
        <w:pStyle w:val="ListParagraph"/>
        <w:numPr>
          <w:ilvl w:val="0"/>
          <w:numId w:val="5"/>
        </w:numPr>
        <w:spacing w:before="360" w:line="360" w:lineRule="auto"/>
        <w:jc w:val="both"/>
        <w:rPr>
          <w:sz w:val="24"/>
          <w:szCs w:val="24"/>
          <w:lang w:val="hu-HU"/>
        </w:rPr>
      </w:pPr>
      <w:r>
        <w:rPr>
          <w:sz w:val="24"/>
          <w:szCs w:val="24"/>
          <w:lang w:val="hu-HU"/>
        </w:rPr>
        <w:t>Nehezen kar</w:t>
      </w:r>
      <w:r w:rsidR="00C844B2">
        <w:rPr>
          <w:sz w:val="24"/>
          <w:szCs w:val="24"/>
          <w:lang w:val="hu-HU"/>
        </w:rPr>
        <w:t xml:space="preserve">bantartható részek detektálása </w:t>
      </w:r>
    </w:p>
    <w:p w14:paraId="1FF31319" w14:textId="77777777" w:rsidR="00D73AA9" w:rsidRDefault="00D73AA9" w:rsidP="00C844B2">
      <w:pPr>
        <w:spacing w:before="360" w:line="360" w:lineRule="auto"/>
        <w:ind w:left="426"/>
        <w:jc w:val="both"/>
        <w:rPr>
          <w:sz w:val="24"/>
          <w:szCs w:val="24"/>
          <w:lang w:val="hu-HU"/>
        </w:rPr>
      </w:pPr>
      <w:r>
        <w:rPr>
          <w:sz w:val="24"/>
          <w:szCs w:val="24"/>
          <w:lang w:val="hu-HU"/>
        </w:rPr>
        <w:lastRenderedPageBreak/>
        <w:t>Ezen folyamat során észrevehetjük azokat a területeket is</w:t>
      </w:r>
      <w:r w:rsidR="00C844B2">
        <w:rPr>
          <w:sz w:val="24"/>
          <w:szCs w:val="24"/>
          <w:lang w:val="hu-HU"/>
        </w:rPr>
        <w:t>,</w:t>
      </w:r>
      <w:r>
        <w:rPr>
          <w:sz w:val="24"/>
          <w:szCs w:val="24"/>
          <w:lang w:val="hu-HU"/>
        </w:rPr>
        <w:t xml:space="preserve"> amiket majd a dinamikus tesztelés során </w:t>
      </w:r>
      <w:r w:rsidR="00C844B2">
        <w:rPr>
          <w:sz w:val="24"/>
          <w:szCs w:val="24"/>
          <w:lang w:val="hu-HU"/>
        </w:rPr>
        <w:t xml:space="preserve">alaposabban kell tesztelni. </w:t>
      </w:r>
    </w:p>
    <w:p w14:paraId="4B307030" w14:textId="77777777" w:rsidR="00C844B2" w:rsidRDefault="00C844B2" w:rsidP="00C844B2">
      <w:pPr>
        <w:spacing w:before="360" w:line="360" w:lineRule="auto"/>
        <w:ind w:firstLine="426"/>
        <w:jc w:val="both"/>
        <w:rPr>
          <w:sz w:val="24"/>
          <w:szCs w:val="24"/>
          <w:lang w:val="hu-HU"/>
        </w:rPr>
      </w:pPr>
      <w:r>
        <w:rPr>
          <w:sz w:val="24"/>
          <w:szCs w:val="24"/>
          <w:lang w:val="hu-HU"/>
        </w:rPr>
        <w:t xml:space="preserve">Statikus tesztelési technikák többek között: </w:t>
      </w:r>
    </w:p>
    <w:p w14:paraId="1C4CAD91" w14:textId="77777777" w:rsidR="00C844B2" w:rsidRDefault="00C844B2" w:rsidP="00C844B2">
      <w:pPr>
        <w:pStyle w:val="ListParagraph"/>
        <w:numPr>
          <w:ilvl w:val="0"/>
          <w:numId w:val="6"/>
        </w:numPr>
        <w:spacing w:before="360" w:line="360" w:lineRule="auto"/>
        <w:ind w:left="1276" w:hanging="142"/>
        <w:jc w:val="both"/>
        <w:rPr>
          <w:sz w:val="24"/>
          <w:szCs w:val="24"/>
          <w:lang w:val="hu-HU"/>
        </w:rPr>
      </w:pPr>
      <w:r>
        <w:rPr>
          <w:sz w:val="24"/>
          <w:szCs w:val="24"/>
          <w:lang w:val="hu-HU"/>
        </w:rPr>
        <w:t>Adatfolyam elemzés</w:t>
      </w:r>
    </w:p>
    <w:p w14:paraId="44AB5C22" w14:textId="77777777" w:rsidR="00C844B2" w:rsidRDefault="00C844B2" w:rsidP="00C844B2">
      <w:pPr>
        <w:pStyle w:val="ListParagraph"/>
        <w:numPr>
          <w:ilvl w:val="0"/>
          <w:numId w:val="6"/>
        </w:numPr>
        <w:spacing w:before="360" w:line="360" w:lineRule="auto"/>
        <w:ind w:left="1276" w:hanging="142"/>
        <w:jc w:val="both"/>
        <w:rPr>
          <w:sz w:val="24"/>
          <w:szCs w:val="24"/>
          <w:lang w:val="hu-HU"/>
        </w:rPr>
      </w:pPr>
      <w:r>
        <w:rPr>
          <w:sz w:val="24"/>
          <w:szCs w:val="24"/>
          <w:lang w:val="hu-HU"/>
        </w:rPr>
        <w:t>Vezérlési folyam elemzés</w:t>
      </w:r>
    </w:p>
    <w:p w14:paraId="7CFA50A0" w14:textId="77777777" w:rsidR="00C844B2" w:rsidRDefault="00C844B2" w:rsidP="00C844B2">
      <w:pPr>
        <w:pStyle w:val="ListParagraph"/>
        <w:numPr>
          <w:ilvl w:val="0"/>
          <w:numId w:val="6"/>
        </w:numPr>
        <w:spacing w:before="360" w:line="360" w:lineRule="auto"/>
        <w:ind w:left="1276" w:hanging="142"/>
        <w:jc w:val="both"/>
        <w:rPr>
          <w:sz w:val="24"/>
          <w:szCs w:val="24"/>
          <w:lang w:val="hu-HU"/>
        </w:rPr>
      </w:pPr>
      <w:r>
        <w:rPr>
          <w:sz w:val="24"/>
          <w:szCs w:val="24"/>
          <w:lang w:val="hu-HU"/>
        </w:rPr>
        <w:t>Felülvizsgálat (review)</w:t>
      </w:r>
    </w:p>
    <w:p w14:paraId="29F406E2" w14:textId="77777777" w:rsidR="00C844B2" w:rsidRDefault="00C844B2" w:rsidP="00C844B2">
      <w:pPr>
        <w:spacing w:before="360" w:line="360" w:lineRule="auto"/>
        <w:ind w:firstLine="851"/>
        <w:jc w:val="both"/>
        <w:rPr>
          <w:b/>
          <w:sz w:val="32"/>
          <w:szCs w:val="32"/>
          <w:lang w:val="hu-HU"/>
        </w:rPr>
      </w:pPr>
      <w:r w:rsidRPr="00C844B2">
        <w:rPr>
          <w:b/>
          <w:sz w:val="32"/>
          <w:szCs w:val="32"/>
          <w:lang w:val="hu-HU"/>
        </w:rPr>
        <w:t>3.2.2 Dinamikus tesztelési technikák</w:t>
      </w:r>
    </w:p>
    <w:p w14:paraId="11B8D037" w14:textId="77777777" w:rsidR="00C844B2" w:rsidRDefault="00C844B2" w:rsidP="00C844B2">
      <w:pPr>
        <w:spacing w:before="360" w:line="360" w:lineRule="auto"/>
        <w:ind w:firstLine="567"/>
        <w:jc w:val="both"/>
        <w:rPr>
          <w:sz w:val="24"/>
          <w:szCs w:val="24"/>
          <w:lang w:val="hu-HU"/>
        </w:rPr>
      </w:pPr>
      <w:r>
        <w:rPr>
          <w:sz w:val="24"/>
          <w:szCs w:val="24"/>
          <w:lang w:val="hu-HU"/>
        </w:rPr>
        <w:t>Dinamikus tesztelés esetén már olyan tesztelés is végezhető, amikor már fut a kód is</w:t>
      </w:r>
      <w:r w:rsidR="00701902">
        <w:rPr>
          <w:sz w:val="24"/>
          <w:szCs w:val="24"/>
          <w:lang w:val="hu-HU"/>
        </w:rPr>
        <w:t xml:space="preserve"> és a specifikáció és a követelmények alapján végezzük a tesztelést</w:t>
      </w:r>
      <w:r>
        <w:rPr>
          <w:sz w:val="24"/>
          <w:szCs w:val="24"/>
          <w:lang w:val="hu-HU"/>
        </w:rPr>
        <w:t>. Ennek egy másik elnevezése a black boksz tesztelés, amikor magát a kódot nem látja a tesztelő, hanem az egyes folyamatok eredményét vizsgálja.</w:t>
      </w:r>
    </w:p>
    <w:p w14:paraId="7A1885B9" w14:textId="77777777" w:rsidR="00701902" w:rsidRDefault="00701902" w:rsidP="00C844B2">
      <w:pPr>
        <w:spacing w:before="360" w:line="360" w:lineRule="auto"/>
        <w:ind w:firstLine="567"/>
        <w:jc w:val="both"/>
        <w:rPr>
          <w:sz w:val="24"/>
          <w:szCs w:val="24"/>
          <w:lang w:val="hu-HU"/>
        </w:rPr>
      </w:pPr>
      <w:r w:rsidRPr="00701902">
        <w:rPr>
          <w:noProof/>
          <w:sz w:val="24"/>
          <w:szCs w:val="24"/>
        </w:rPr>
        <w:drawing>
          <wp:inline distT="0" distB="0" distL="0" distR="0" wp14:anchorId="0AB395BD" wp14:editId="26841D9F">
            <wp:extent cx="5248275" cy="121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1219200"/>
                    </a:xfrm>
                    <a:prstGeom prst="rect">
                      <a:avLst/>
                    </a:prstGeom>
                    <a:noFill/>
                    <a:ln>
                      <a:noFill/>
                    </a:ln>
                  </pic:spPr>
                </pic:pic>
              </a:graphicData>
            </a:graphic>
          </wp:inline>
        </w:drawing>
      </w:r>
    </w:p>
    <w:p w14:paraId="2583CDFF" w14:textId="48535E73" w:rsidR="00551AAA" w:rsidRPr="00551AAA" w:rsidRDefault="00CA59D8" w:rsidP="00551AAA">
      <w:pPr>
        <w:spacing w:before="360" w:line="360" w:lineRule="auto"/>
        <w:ind w:firstLine="567"/>
        <w:jc w:val="center"/>
        <w:rPr>
          <w:i/>
          <w:lang w:val="hu-HU"/>
        </w:rPr>
      </w:pPr>
      <w:r>
        <w:rPr>
          <w:i/>
          <w:lang w:val="hu-HU"/>
        </w:rPr>
        <w:t>4.Ábra</w:t>
      </w:r>
      <w:r w:rsidR="00551AAA" w:rsidRPr="00551AAA">
        <w:rPr>
          <w:i/>
          <w:lang w:val="hu-HU"/>
        </w:rPr>
        <w:t>: Black boksz tesztelés sematikus diagramja</w:t>
      </w:r>
    </w:p>
    <w:p w14:paraId="19CF0FCF" w14:textId="77777777" w:rsidR="00701902" w:rsidRPr="00701902" w:rsidRDefault="00701902" w:rsidP="00701902">
      <w:pPr>
        <w:autoSpaceDE w:val="0"/>
        <w:autoSpaceDN w:val="0"/>
        <w:adjustRightInd w:val="0"/>
        <w:spacing w:before="100" w:beforeAutospacing="1" w:after="100" w:afterAutospacing="1" w:line="360" w:lineRule="auto"/>
        <w:rPr>
          <w:rFonts w:cs="Times New Roman"/>
          <w:color w:val="000000"/>
          <w:sz w:val="24"/>
          <w:szCs w:val="24"/>
          <w:lang w:val="hu-HU"/>
        </w:rPr>
      </w:pPr>
      <w:r w:rsidRPr="00701902">
        <w:rPr>
          <w:rFonts w:cs="Times New Roman"/>
          <w:color w:val="000000"/>
          <w:sz w:val="24"/>
          <w:szCs w:val="24"/>
          <w:lang w:val="hu-HU"/>
        </w:rPr>
        <w:t xml:space="preserve">Első lépésként elő kell állítani azokat a tesztadatokat, amelyek feldolgozásra kerülnek, majd előállítjuk a végeredményt, amit a rendszernek is szolgáltatnia kell. </w:t>
      </w:r>
    </w:p>
    <w:p w14:paraId="379E2695" w14:textId="77777777" w:rsidR="00701902" w:rsidRPr="00941C5F" w:rsidRDefault="00701902" w:rsidP="00701902">
      <w:pPr>
        <w:spacing w:before="100" w:beforeAutospacing="1" w:after="100" w:afterAutospacing="1" w:line="360" w:lineRule="auto"/>
        <w:ind w:firstLine="567"/>
        <w:jc w:val="both"/>
        <w:rPr>
          <w:sz w:val="24"/>
          <w:szCs w:val="24"/>
          <w:lang w:val="hu-HU"/>
        </w:rPr>
      </w:pPr>
      <w:r w:rsidRPr="00941C5F">
        <w:rPr>
          <w:rFonts w:cs="Times New Roman"/>
          <w:color w:val="000000"/>
          <w:sz w:val="24"/>
          <w:szCs w:val="24"/>
          <w:lang w:val="hu-HU"/>
        </w:rPr>
        <w:t>Tehát a módszer használatával a tesztelő arra összpontosít, hogy mit csinál a szoftver, nem pedig arra, hogyan teszi azt. Ugyanúgy végeznek funkcionális (egy adott funkció működik-e vagy sem) és nem funkcionális (egy adott funkció mennyire működik jól, pl. terhelés esetén) tesztelést is. [8] A tesztelés alkalmával ezt a módszert fogom alkalmazni.</w:t>
      </w:r>
    </w:p>
    <w:p w14:paraId="493AE650" w14:textId="77777777" w:rsidR="00C844B2" w:rsidRPr="00941C5F" w:rsidRDefault="00C844B2" w:rsidP="00C844B2">
      <w:pPr>
        <w:spacing w:before="360" w:line="360" w:lineRule="auto"/>
        <w:ind w:firstLine="567"/>
        <w:jc w:val="both"/>
        <w:rPr>
          <w:sz w:val="24"/>
          <w:szCs w:val="24"/>
          <w:lang w:val="hu-HU"/>
        </w:rPr>
      </w:pPr>
    </w:p>
    <w:p w14:paraId="73A27023" w14:textId="77777777" w:rsidR="00C844B2" w:rsidRPr="00941C5F" w:rsidRDefault="00701902" w:rsidP="00701902">
      <w:pPr>
        <w:spacing w:before="360" w:line="360" w:lineRule="auto"/>
        <w:jc w:val="both"/>
        <w:rPr>
          <w:b/>
          <w:sz w:val="36"/>
          <w:szCs w:val="36"/>
          <w:lang w:val="hu-HU"/>
        </w:rPr>
      </w:pPr>
      <w:r w:rsidRPr="00941C5F">
        <w:rPr>
          <w:b/>
          <w:sz w:val="36"/>
          <w:szCs w:val="36"/>
          <w:lang w:val="hu-HU"/>
        </w:rPr>
        <w:t>3.3 Manuális és automatizált tesztelés összehasonlítása</w:t>
      </w:r>
    </w:p>
    <w:p w14:paraId="39B4F031" w14:textId="77777777" w:rsidR="00FB6D35" w:rsidRDefault="00C566DB" w:rsidP="00941C5F">
      <w:pPr>
        <w:spacing w:before="360" w:line="360" w:lineRule="auto"/>
        <w:jc w:val="both"/>
        <w:rPr>
          <w:sz w:val="24"/>
          <w:szCs w:val="24"/>
          <w:lang w:val="hu-HU"/>
        </w:rPr>
      </w:pPr>
      <w:r>
        <w:rPr>
          <w:sz w:val="24"/>
          <w:szCs w:val="24"/>
          <w:lang w:val="hu-HU"/>
        </w:rPr>
        <w:t>Egy</w:t>
      </w:r>
      <w:r w:rsidR="00941C5F">
        <w:rPr>
          <w:sz w:val="24"/>
          <w:szCs w:val="24"/>
          <w:lang w:val="hu-HU"/>
        </w:rPr>
        <w:t xml:space="preserve"> szoftver manuálisan és automatizálva is letesztelhető, de hogy melyiket választjuk, az attól függ, hogy a befektetett költség hogyan térül meg jobban. </w:t>
      </w:r>
    </w:p>
    <w:p w14:paraId="6D6F5CD8" w14:textId="77777777" w:rsidR="00941C5F" w:rsidRDefault="00941C5F" w:rsidP="00941C5F">
      <w:pPr>
        <w:spacing w:before="360" w:line="360" w:lineRule="auto"/>
        <w:jc w:val="both"/>
        <w:rPr>
          <w:sz w:val="24"/>
          <w:szCs w:val="24"/>
          <w:lang w:val="hu-HU"/>
        </w:rPr>
      </w:pPr>
      <w:r>
        <w:rPr>
          <w:sz w:val="24"/>
          <w:szCs w:val="24"/>
          <w:lang w:val="hu-HU"/>
        </w:rPr>
        <w:t>A</w:t>
      </w:r>
      <w:r w:rsidR="000009C5">
        <w:rPr>
          <w:sz w:val="24"/>
          <w:szCs w:val="24"/>
          <w:lang w:val="hu-HU"/>
        </w:rPr>
        <w:t xml:space="preserve">utomata tesztelésnél egyes előre meghatározott lépések elvégzése történik újra és újra miközben összehasonlítjuk az elvárt és a tényleges kimeneti értékeket. Manuális tesztelés esetén pedig az adott folyamatot a tesztelő hajtja végre személyesen, mintha egy felhasználója lenne annak a szoftvernek, amit éppen ellenőriz. </w:t>
      </w:r>
    </w:p>
    <w:p w14:paraId="6449AA86" w14:textId="77777777" w:rsidR="000009C5" w:rsidRPr="00781381" w:rsidRDefault="000009C5" w:rsidP="00941C5F">
      <w:pPr>
        <w:spacing w:before="360" w:line="360" w:lineRule="auto"/>
        <w:jc w:val="both"/>
        <w:rPr>
          <w:sz w:val="24"/>
          <w:szCs w:val="24"/>
          <w:u w:val="single"/>
          <w:lang w:val="hu-HU"/>
        </w:rPr>
      </w:pPr>
      <w:r w:rsidRPr="00781381">
        <w:rPr>
          <w:sz w:val="24"/>
          <w:szCs w:val="24"/>
          <w:u w:val="single"/>
          <w:lang w:val="hu-HU"/>
        </w:rPr>
        <w:t>Manuális tesztelés előnyei és hátrányai</w:t>
      </w:r>
      <w:r w:rsidR="005F2899">
        <w:rPr>
          <w:sz w:val="24"/>
          <w:szCs w:val="24"/>
          <w:u w:val="single"/>
          <w:lang w:val="hu-HU"/>
        </w:rPr>
        <w:t xml:space="preserve"> (9)</w:t>
      </w:r>
      <w:r w:rsidRPr="00781381">
        <w:rPr>
          <w:sz w:val="24"/>
          <w:szCs w:val="24"/>
          <w:u w:val="single"/>
          <w:lang w:val="hu-HU"/>
        </w:rPr>
        <w:t xml:space="preserve">: </w:t>
      </w:r>
    </w:p>
    <w:tbl>
      <w:tblPr>
        <w:tblStyle w:val="TableGrid"/>
        <w:tblW w:w="0" w:type="auto"/>
        <w:tblLook w:val="04A0" w:firstRow="1" w:lastRow="0" w:firstColumn="1" w:lastColumn="0" w:noHBand="0" w:noVBand="1"/>
      </w:tblPr>
      <w:tblGrid>
        <w:gridCol w:w="4675"/>
        <w:gridCol w:w="4675"/>
      </w:tblGrid>
      <w:tr w:rsidR="000009C5" w:rsidRPr="00781381" w14:paraId="6362FDE7" w14:textId="77777777" w:rsidTr="000009C5">
        <w:tc>
          <w:tcPr>
            <w:tcW w:w="4675" w:type="dxa"/>
          </w:tcPr>
          <w:p w14:paraId="791FD1C9" w14:textId="77777777" w:rsidR="000009C5" w:rsidRPr="00781381" w:rsidRDefault="00781381" w:rsidP="00781381">
            <w:pPr>
              <w:spacing w:before="360" w:line="360" w:lineRule="auto"/>
              <w:jc w:val="center"/>
              <w:rPr>
                <w:b/>
                <w:sz w:val="24"/>
                <w:szCs w:val="24"/>
                <w:lang w:val="hu-HU"/>
              </w:rPr>
            </w:pPr>
            <w:r w:rsidRPr="00781381">
              <w:rPr>
                <w:b/>
                <w:sz w:val="24"/>
                <w:szCs w:val="24"/>
                <w:lang w:val="hu-HU"/>
              </w:rPr>
              <w:t>Előny</w:t>
            </w:r>
          </w:p>
        </w:tc>
        <w:tc>
          <w:tcPr>
            <w:tcW w:w="4675" w:type="dxa"/>
          </w:tcPr>
          <w:p w14:paraId="54BFF691" w14:textId="77777777" w:rsidR="000009C5" w:rsidRPr="00781381" w:rsidRDefault="00781381" w:rsidP="00781381">
            <w:pPr>
              <w:spacing w:before="360" w:line="360" w:lineRule="auto"/>
              <w:jc w:val="center"/>
              <w:rPr>
                <w:b/>
                <w:sz w:val="24"/>
                <w:szCs w:val="24"/>
                <w:lang w:val="hu-HU"/>
              </w:rPr>
            </w:pPr>
            <w:r w:rsidRPr="00781381">
              <w:rPr>
                <w:b/>
                <w:sz w:val="24"/>
                <w:szCs w:val="24"/>
                <w:lang w:val="hu-HU"/>
              </w:rPr>
              <w:t>Hátrány</w:t>
            </w:r>
          </w:p>
        </w:tc>
      </w:tr>
      <w:tr w:rsidR="000009C5" w14:paraId="1CAEB700" w14:textId="77777777" w:rsidTr="000009C5">
        <w:tc>
          <w:tcPr>
            <w:tcW w:w="4675" w:type="dxa"/>
          </w:tcPr>
          <w:p w14:paraId="67B36FF7" w14:textId="77777777" w:rsidR="000009C5" w:rsidRDefault="00781381" w:rsidP="00781381">
            <w:pPr>
              <w:spacing w:before="360" w:line="360" w:lineRule="auto"/>
              <w:jc w:val="center"/>
              <w:rPr>
                <w:sz w:val="24"/>
                <w:szCs w:val="24"/>
                <w:lang w:val="hu-HU"/>
              </w:rPr>
            </w:pPr>
            <w:r>
              <w:rPr>
                <w:sz w:val="24"/>
                <w:szCs w:val="24"/>
                <w:lang w:val="hu-HU"/>
              </w:rPr>
              <w:t>Kisebb projekten költséghatékony</w:t>
            </w:r>
          </w:p>
        </w:tc>
        <w:tc>
          <w:tcPr>
            <w:tcW w:w="4675" w:type="dxa"/>
          </w:tcPr>
          <w:p w14:paraId="69DB49E5" w14:textId="77777777" w:rsidR="000009C5" w:rsidRDefault="00781381" w:rsidP="00781381">
            <w:pPr>
              <w:spacing w:before="360" w:line="360" w:lineRule="auto"/>
              <w:jc w:val="center"/>
              <w:rPr>
                <w:sz w:val="24"/>
                <w:szCs w:val="24"/>
                <w:lang w:val="hu-HU"/>
              </w:rPr>
            </w:pPr>
            <w:r>
              <w:rPr>
                <w:sz w:val="24"/>
                <w:szCs w:val="24"/>
                <w:lang w:val="hu-HU"/>
              </w:rPr>
              <w:t>Sok olyan teszt van, ami nem tesztelhető manuálisan pl.: performancia</w:t>
            </w:r>
          </w:p>
        </w:tc>
      </w:tr>
      <w:tr w:rsidR="000009C5" w14:paraId="086E0EC4" w14:textId="77777777" w:rsidTr="000009C5">
        <w:tc>
          <w:tcPr>
            <w:tcW w:w="4675" w:type="dxa"/>
          </w:tcPr>
          <w:p w14:paraId="75AF488C" w14:textId="77777777" w:rsidR="000009C5" w:rsidRDefault="00781381" w:rsidP="00781381">
            <w:pPr>
              <w:spacing w:before="360" w:line="360" w:lineRule="auto"/>
              <w:jc w:val="center"/>
              <w:rPr>
                <w:sz w:val="24"/>
                <w:szCs w:val="24"/>
                <w:lang w:val="hu-HU"/>
              </w:rPr>
            </w:pPr>
            <w:r>
              <w:rPr>
                <w:sz w:val="24"/>
                <w:szCs w:val="24"/>
                <w:lang w:val="hu-HU"/>
              </w:rPr>
              <w:t>Képes olyat észrevenni, amit automatizálva nem lehet: ember végzi.</w:t>
            </w:r>
          </w:p>
        </w:tc>
        <w:tc>
          <w:tcPr>
            <w:tcW w:w="4675" w:type="dxa"/>
          </w:tcPr>
          <w:p w14:paraId="607F22FC" w14:textId="77777777" w:rsidR="000009C5" w:rsidRDefault="00781381" w:rsidP="00781381">
            <w:pPr>
              <w:spacing w:before="360" w:line="360" w:lineRule="auto"/>
              <w:jc w:val="center"/>
              <w:rPr>
                <w:sz w:val="24"/>
                <w:szCs w:val="24"/>
                <w:lang w:val="hu-HU"/>
              </w:rPr>
            </w:pPr>
            <w:r>
              <w:rPr>
                <w:sz w:val="24"/>
                <w:szCs w:val="24"/>
                <w:lang w:val="hu-HU"/>
              </w:rPr>
              <w:t>Monoton-nagyobb a hibalehetőség</w:t>
            </w:r>
          </w:p>
        </w:tc>
      </w:tr>
      <w:tr w:rsidR="000009C5" w:rsidRPr="00704344" w14:paraId="793327CB" w14:textId="77777777" w:rsidTr="000009C5">
        <w:tc>
          <w:tcPr>
            <w:tcW w:w="4675" w:type="dxa"/>
          </w:tcPr>
          <w:p w14:paraId="01393A4B" w14:textId="77777777" w:rsidR="000009C5" w:rsidRDefault="00781381" w:rsidP="00781381">
            <w:pPr>
              <w:spacing w:before="360" w:line="360" w:lineRule="auto"/>
              <w:jc w:val="center"/>
              <w:rPr>
                <w:sz w:val="24"/>
                <w:szCs w:val="24"/>
                <w:lang w:val="hu-HU"/>
              </w:rPr>
            </w:pPr>
            <w:r>
              <w:rPr>
                <w:sz w:val="24"/>
                <w:szCs w:val="24"/>
                <w:lang w:val="hu-HU"/>
              </w:rPr>
              <w:t>Gyorsabb reakciót tud biztosítani</w:t>
            </w:r>
          </w:p>
        </w:tc>
        <w:tc>
          <w:tcPr>
            <w:tcW w:w="4675" w:type="dxa"/>
          </w:tcPr>
          <w:p w14:paraId="0B7DEE7F" w14:textId="77777777" w:rsidR="000009C5" w:rsidRDefault="00781381" w:rsidP="00781381">
            <w:pPr>
              <w:spacing w:before="360" w:line="360" w:lineRule="auto"/>
              <w:jc w:val="center"/>
              <w:rPr>
                <w:sz w:val="24"/>
                <w:szCs w:val="24"/>
                <w:lang w:val="hu-HU"/>
              </w:rPr>
            </w:pPr>
            <w:r>
              <w:rPr>
                <w:sz w:val="24"/>
                <w:szCs w:val="24"/>
                <w:lang w:val="hu-HU"/>
              </w:rPr>
              <w:t>Nehezebben reprodukálható, sebesség, környezet változhat.</w:t>
            </w:r>
          </w:p>
        </w:tc>
      </w:tr>
    </w:tbl>
    <w:p w14:paraId="4B3C4AF1" w14:textId="77777777" w:rsidR="00551AAA" w:rsidRDefault="00551AAA" w:rsidP="00941C5F">
      <w:pPr>
        <w:spacing w:before="360" w:line="360" w:lineRule="auto"/>
        <w:jc w:val="both"/>
        <w:rPr>
          <w:sz w:val="24"/>
          <w:szCs w:val="24"/>
          <w:u w:val="single"/>
          <w:lang w:val="hu-HU"/>
        </w:rPr>
      </w:pPr>
    </w:p>
    <w:p w14:paraId="6313CA54" w14:textId="77777777" w:rsidR="00551AAA" w:rsidRDefault="00551AAA" w:rsidP="00941C5F">
      <w:pPr>
        <w:spacing w:before="360" w:line="360" w:lineRule="auto"/>
        <w:jc w:val="both"/>
        <w:rPr>
          <w:sz w:val="24"/>
          <w:szCs w:val="24"/>
          <w:u w:val="single"/>
          <w:lang w:val="hu-HU"/>
        </w:rPr>
      </w:pPr>
    </w:p>
    <w:p w14:paraId="0945DD00" w14:textId="77777777" w:rsidR="00551AAA" w:rsidRDefault="00551AAA" w:rsidP="00941C5F">
      <w:pPr>
        <w:spacing w:before="360" w:line="360" w:lineRule="auto"/>
        <w:jc w:val="both"/>
        <w:rPr>
          <w:sz w:val="24"/>
          <w:szCs w:val="24"/>
          <w:u w:val="single"/>
          <w:lang w:val="hu-HU"/>
        </w:rPr>
      </w:pPr>
    </w:p>
    <w:p w14:paraId="3A8AA227" w14:textId="77777777" w:rsidR="000009C5" w:rsidRDefault="00781381" w:rsidP="00941C5F">
      <w:pPr>
        <w:spacing w:before="360" w:line="360" w:lineRule="auto"/>
        <w:jc w:val="both"/>
        <w:rPr>
          <w:sz w:val="24"/>
          <w:szCs w:val="24"/>
          <w:u w:val="single"/>
          <w:lang w:val="hu-HU"/>
        </w:rPr>
      </w:pPr>
      <w:r w:rsidRPr="00781381">
        <w:rPr>
          <w:sz w:val="24"/>
          <w:szCs w:val="24"/>
          <w:u w:val="single"/>
          <w:lang w:val="hu-HU"/>
        </w:rPr>
        <w:lastRenderedPageBreak/>
        <w:t>Automatizált tesztelés előnyei és hátrányai</w:t>
      </w:r>
      <w:r w:rsidR="005F2899">
        <w:rPr>
          <w:sz w:val="24"/>
          <w:szCs w:val="24"/>
          <w:u w:val="single"/>
          <w:lang w:val="hu-HU"/>
        </w:rPr>
        <w:t xml:space="preserve"> (9)</w:t>
      </w:r>
      <w:r w:rsidRPr="00781381">
        <w:rPr>
          <w:sz w:val="24"/>
          <w:szCs w:val="24"/>
          <w:u w:val="single"/>
          <w:lang w:val="hu-HU"/>
        </w:rPr>
        <w:t xml:space="preserve">: </w:t>
      </w:r>
    </w:p>
    <w:tbl>
      <w:tblPr>
        <w:tblStyle w:val="TableGrid"/>
        <w:tblW w:w="0" w:type="auto"/>
        <w:tblLook w:val="04A0" w:firstRow="1" w:lastRow="0" w:firstColumn="1" w:lastColumn="0" w:noHBand="0" w:noVBand="1"/>
      </w:tblPr>
      <w:tblGrid>
        <w:gridCol w:w="4675"/>
        <w:gridCol w:w="4675"/>
      </w:tblGrid>
      <w:tr w:rsidR="00781381" w14:paraId="61937BA5" w14:textId="77777777" w:rsidTr="00781381">
        <w:tc>
          <w:tcPr>
            <w:tcW w:w="4675" w:type="dxa"/>
          </w:tcPr>
          <w:p w14:paraId="737B76B9" w14:textId="77777777" w:rsidR="00781381" w:rsidRPr="00781381" w:rsidRDefault="00781381" w:rsidP="00781381">
            <w:pPr>
              <w:spacing w:before="360" w:line="360" w:lineRule="auto"/>
              <w:jc w:val="center"/>
              <w:rPr>
                <w:b/>
                <w:sz w:val="24"/>
                <w:szCs w:val="24"/>
                <w:lang w:val="hu-HU"/>
              </w:rPr>
            </w:pPr>
            <w:r w:rsidRPr="00781381">
              <w:rPr>
                <w:b/>
                <w:sz w:val="24"/>
                <w:szCs w:val="24"/>
                <w:lang w:val="hu-HU"/>
              </w:rPr>
              <w:t>Előny</w:t>
            </w:r>
          </w:p>
        </w:tc>
        <w:tc>
          <w:tcPr>
            <w:tcW w:w="4675" w:type="dxa"/>
          </w:tcPr>
          <w:p w14:paraId="62869F20" w14:textId="77777777" w:rsidR="00781381" w:rsidRPr="00781381" w:rsidRDefault="00781381" w:rsidP="00781381">
            <w:pPr>
              <w:spacing w:before="360" w:line="360" w:lineRule="auto"/>
              <w:jc w:val="center"/>
              <w:rPr>
                <w:b/>
                <w:sz w:val="24"/>
                <w:szCs w:val="24"/>
                <w:lang w:val="hu-HU"/>
              </w:rPr>
            </w:pPr>
            <w:r w:rsidRPr="00781381">
              <w:rPr>
                <w:b/>
                <w:sz w:val="24"/>
                <w:szCs w:val="24"/>
                <w:lang w:val="hu-HU"/>
              </w:rPr>
              <w:t>Hátrány</w:t>
            </w:r>
          </w:p>
        </w:tc>
      </w:tr>
      <w:tr w:rsidR="00781381" w14:paraId="621071E8" w14:textId="77777777" w:rsidTr="00781381">
        <w:tc>
          <w:tcPr>
            <w:tcW w:w="4675" w:type="dxa"/>
          </w:tcPr>
          <w:p w14:paraId="71FB4DCB" w14:textId="77777777" w:rsidR="00781381" w:rsidRPr="005721C7" w:rsidRDefault="005721C7" w:rsidP="008D5583">
            <w:pPr>
              <w:spacing w:before="360" w:line="360" w:lineRule="auto"/>
              <w:jc w:val="center"/>
              <w:rPr>
                <w:sz w:val="24"/>
                <w:szCs w:val="24"/>
                <w:lang w:val="hu-HU"/>
              </w:rPr>
            </w:pPr>
            <w:r>
              <w:rPr>
                <w:sz w:val="24"/>
                <w:szCs w:val="24"/>
                <w:lang w:val="hu-HU"/>
              </w:rPr>
              <w:t>Tesztesetek futtatása gyors és hatékony</w:t>
            </w:r>
          </w:p>
        </w:tc>
        <w:tc>
          <w:tcPr>
            <w:tcW w:w="4675" w:type="dxa"/>
          </w:tcPr>
          <w:p w14:paraId="50E45151" w14:textId="77777777" w:rsidR="00781381" w:rsidRPr="005721C7" w:rsidRDefault="005721C7" w:rsidP="008D5583">
            <w:pPr>
              <w:spacing w:before="360" w:line="360" w:lineRule="auto"/>
              <w:jc w:val="center"/>
              <w:rPr>
                <w:sz w:val="24"/>
                <w:szCs w:val="24"/>
                <w:lang w:val="hu-HU"/>
              </w:rPr>
            </w:pPr>
            <w:r w:rsidRPr="005721C7">
              <w:rPr>
                <w:sz w:val="24"/>
                <w:szCs w:val="24"/>
                <w:lang w:val="hu-HU"/>
              </w:rPr>
              <w:t>Drága</w:t>
            </w:r>
            <w:r>
              <w:rPr>
                <w:sz w:val="24"/>
                <w:szCs w:val="24"/>
                <w:lang w:val="hu-HU"/>
              </w:rPr>
              <w:t xml:space="preserve"> a</w:t>
            </w:r>
            <w:r w:rsidR="008D5583">
              <w:rPr>
                <w:sz w:val="24"/>
                <w:szCs w:val="24"/>
                <w:lang w:val="hu-HU"/>
              </w:rPr>
              <w:t xml:space="preserve"> </w:t>
            </w:r>
            <w:r>
              <w:rPr>
                <w:sz w:val="24"/>
                <w:szCs w:val="24"/>
                <w:lang w:val="hu-HU"/>
              </w:rPr>
              <w:t>rendszert összerakni</w:t>
            </w:r>
          </w:p>
        </w:tc>
      </w:tr>
      <w:tr w:rsidR="00781381" w:rsidRPr="00704344" w14:paraId="29F8639D" w14:textId="77777777" w:rsidTr="00781381">
        <w:tc>
          <w:tcPr>
            <w:tcW w:w="4675" w:type="dxa"/>
          </w:tcPr>
          <w:p w14:paraId="2BEEB72F" w14:textId="77777777" w:rsidR="00781381" w:rsidRPr="005721C7" w:rsidRDefault="005721C7" w:rsidP="008D5583">
            <w:pPr>
              <w:spacing w:before="360" w:line="360" w:lineRule="auto"/>
              <w:jc w:val="center"/>
              <w:rPr>
                <w:sz w:val="24"/>
                <w:szCs w:val="24"/>
                <w:lang w:val="hu-HU"/>
              </w:rPr>
            </w:pPr>
            <w:r>
              <w:rPr>
                <w:sz w:val="24"/>
                <w:szCs w:val="24"/>
                <w:lang w:val="hu-HU"/>
              </w:rPr>
              <w:t>Hosszú távon költséghatékonyabb</w:t>
            </w:r>
          </w:p>
        </w:tc>
        <w:tc>
          <w:tcPr>
            <w:tcW w:w="4675" w:type="dxa"/>
          </w:tcPr>
          <w:p w14:paraId="7FF6611C" w14:textId="77777777" w:rsidR="00781381" w:rsidRPr="005721C7" w:rsidRDefault="008D5583" w:rsidP="008D5583">
            <w:pPr>
              <w:spacing w:before="360" w:line="360" w:lineRule="auto"/>
              <w:jc w:val="center"/>
              <w:rPr>
                <w:sz w:val="24"/>
                <w:szCs w:val="24"/>
                <w:lang w:val="hu-HU"/>
              </w:rPr>
            </w:pPr>
            <w:r>
              <w:rPr>
                <w:sz w:val="24"/>
                <w:szCs w:val="24"/>
                <w:lang w:val="hu-HU"/>
              </w:rPr>
              <w:t>Hiba esetén időigényes lehet az újra futtatás</w:t>
            </w:r>
          </w:p>
        </w:tc>
      </w:tr>
      <w:tr w:rsidR="00781381" w:rsidRPr="00704344" w14:paraId="61EA0C6C" w14:textId="77777777" w:rsidTr="00781381">
        <w:tc>
          <w:tcPr>
            <w:tcW w:w="4675" w:type="dxa"/>
          </w:tcPr>
          <w:p w14:paraId="39123C00" w14:textId="77777777" w:rsidR="00781381" w:rsidRPr="005721C7" w:rsidRDefault="005721C7" w:rsidP="008D5583">
            <w:pPr>
              <w:spacing w:before="360" w:line="360" w:lineRule="auto"/>
              <w:jc w:val="center"/>
              <w:rPr>
                <w:sz w:val="24"/>
                <w:szCs w:val="24"/>
                <w:lang w:val="hu-HU"/>
              </w:rPr>
            </w:pPr>
            <w:r>
              <w:rPr>
                <w:sz w:val="24"/>
                <w:szCs w:val="24"/>
                <w:lang w:val="hu-HU"/>
              </w:rPr>
              <w:t>Érdekesebb munka ezért a hibázás lehetősége is kisebb</w:t>
            </w:r>
          </w:p>
        </w:tc>
        <w:tc>
          <w:tcPr>
            <w:tcW w:w="4675" w:type="dxa"/>
          </w:tcPr>
          <w:p w14:paraId="0B94AE29" w14:textId="77777777" w:rsidR="008D5583" w:rsidRPr="005721C7" w:rsidRDefault="008D5583" w:rsidP="008D5583">
            <w:pPr>
              <w:spacing w:before="360" w:line="360" w:lineRule="auto"/>
              <w:jc w:val="center"/>
              <w:rPr>
                <w:sz w:val="24"/>
                <w:szCs w:val="24"/>
                <w:lang w:val="hu-HU"/>
              </w:rPr>
            </w:pPr>
            <w:r>
              <w:rPr>
                <w:sz w:val="24"/>
                <w:szCs w:val="24"/>
                <w:lang w:val="hu-HU"/>
              </w:rPr>
              <w:t>Az eszközöknek vannak korlátai, nem minden tesztelhető automatikusan</w:t>
            </w:r>
          </w:p>
        </w:tc>
      </w:tr>
      <w:tr w:rsidR="005721C7" w14:paraId="11869643" w14:textId="77777777" w:rsidTr="00781381">
        <w:tc>
          <w:tcPr>
            <w:tcW w:w="4675" w:type="dxa"/>
          </w:tcPr>
          <w:p w14:paraId="6AEB678B" w14:textId="77777777" w:rsidR="005721C7" w:rsidRDefault="00BE060F" w:rsidP="008D5583">
            <w:pPr>
              <w:spacing w:before="360" w:line="360" w:lineRule="auto"/>
              <w:jc w:val="center"/>
              <w:rPr>
                <w:sz w:val="24"/>
                <w:szCs w:val="24"/>
                <w:lang w:val="hu-HU"/>
              </w:rPr>
            </w:pPr>
            <w:r>
              <w:rPr>
                <w:sz w:val="24"/>
                <w:szCs w:val="24"/>
                <w:lang w:val="hu-HU"/>
              </w:rPr>
              <w:t xml:space="preserve">Bárki </w:t>
            </w:r>
            <w:r w:rsidR="008D5583">
              <w:rPr>
                <w:sz w:val="24"/>
                <w:szCs w:val="24"/>
                <w:lang w:val="hu-HU"/>
              </w:rPr>
              <w:t>láthatja az eredményeket</w:t>
            </w:r>
          </w:p>
        </w:tc>
        <w:tc>
          <w:tcPr>
            <w:tcW w:w="4675" w:type="dxa"/>
          </w:tcPr>
          <w:p w14:paraId="63F0374E" w14:textId="77777777" w:rsidR="005721C7" w:rsidRPr="005721C7" w:rsidRDefault="00C566DB" w:rsidP="008D5583">
            <w:pPr>
              <w:spacing w:before="360" w:line="360" w:lineRule="auto"/>
              <w:jc w:val="center"/>
              <w:rPr>
                <w:sz w:val="24"/>
                <w:szCs w:val="24"/>
                <w:lang w:val="hu-HU"/>
              </w:rPr>
            </w:pPr>
            <w:r>
              <w:rPr>
                <w:sz w:val="24"/>
                <w:szCs w:val="24"/>
                <w:lang w:val="hu-HU"/>
              </w:rPr>
              <w:t>Programozói tudást igényel</w:t>
            </w:r>
          </w:p>
        </w:tc>
      </w:tr>
      <w:tr w:rsidR="008D5583" w14:paraId="15E76BCA" w14:textId="77777777" w:rsidTr="00781381">
        <w:tc>
          <w:tcPr>
            <w:tcW w:w="4675" w:type="dxa"/>
          </w:tcPr>
          <w:p w14:paraId="733F4388" w14:textId="77777777" w:rsidR="008D5583" w:rsidRDefault="008D5583" w:rsidP="008D5583">
            <w:pPr>
              <w:spacing w:before="360" w:line="360" w:lineRule="auto"/>
              <w:jc w:val="center"/>
              <w:rPr>
                <w:sz w:val="24"/>
                <w:szCs w:val="24"/>
                <w:lang w:val="hu-HU"/>
              </w:rPr>
            </w:pPr>
            <w:r>
              <w:rPr>
                <w:sz w:val="24"/>
                <w:szCs w:val="24"/>
                <w:lang w:val="hu-HU"/>
              </w:rPr>
              <w:t>Automatikus reportolást tesz lehetővé</w:t>
            </w:r>
          </w:p>
        </w:tc>
        <w:tc>
          <w:tcPr>
            <w:tcW w:w="4675" w:type="dxa"/>
          </w:tcPr>
          <w:p w14:paraId="5D0EA547" w14:textId="77777777" w:rsidR="008D5583" w:rsidRPr="005721C7" w:rsidRDefault="008D5583" w:rsidP="008D5583">
            <w:pPr>
              <w:spacing w:before="360" w:line="360" w:lineRule="auto"/>
              <w:jc w:val="center"/>
              <w:rPr>
                <w:sz w:val="24"/>
                <w:szCs w:val="24"/>
                <w:lang w:val="hu-HU"/>
              </w:rPr>
            </w:pPr>
          </w:p>
        </w:tc>
      </w:tr>
      <w:tr w:rsidR="008D5583" w14:paraId="5C530D0F" w14:textId="77777777" w:rsidTr="00781381">
        <w:tc>
          <w:tcPr>
            <w:tcW w:w="4675" w:type="dxa"/>
          </w:tcPr>
          <w:p w14:paraId="6A1ED36F" w14:textId="77777777" w:rsidR="008D5583" w:rsidRDefault="008D5583" w:rsidP="008D5583">
            <w:pPr>
              <w:spacing w:before="360" w:line="360" w:lineRule="auto"/>
              <w:jc w:val="center"/>
              <w:rPr>
                <w:sz w:val="24"/>
                <w:szCs w:val="24"/>
                <w:lang w:val="hu-HU"/>
              </w:rPr>
            </w:pPr>
            <w:r>
              <w:rPr>
                <w:sz w:val="24"/>
                <w:szCs w:val="24"/>
                <w:lang w:val="hu-HU"/>
              </w:rPr>
              <w:t>Könnyen reprodukálható</w:t>
            </w:r>
          </w:p>
        </w:tc>
        <w:tc>
          <w:tcPr>
            <w:tcW w:w="4675" w:type="dxa"/>
          </w:tcPr>
          <w:p w14:paraId="3BA24C39" w14:textId="77777777" w:rsidR="008D5583" w:rsidRPr="005721C7" w:rsidRDefault="008D5583" w:rsidP="008D5583">
            <w:pPr>
              <w:spacing w:before="360" w:line="360" w:lineRule="auto"/>
              <w:jc w:val="center"/>
              <w:rPr>
                <w:sz w:val="24"/>
                <w:szCs w:val="24"/>
                <w:lang w:val="hu-HU"/>
              </w:rPr>
            </w:pPr>
          </w:p>
        </w:tc>
      </w:tr>
    </w:tbl>
    <w:p w14:paraId="7928D6EE" w14:textId="77777777" w:rsidR="00781381" w:rsidRDefault="008D5583" w:rsidP="00941C5F">
      <w:pPr>
        <w:spacing w:before="360" w:line="360" w:lineRule="auto"/>
        <w:jc w:val="both"/>
        <w:rPr>
          <w:sz w:val="24"/>
          <w:szCs w:val="24"/>
          <w:lang w:val="hu-HU"/>
        </w:rPr>
      </w:pPr>
      <w:r w:rsidRPr="008D5583">
        <w:rPr>
          <w:sz w:val="24"/>
          <w:szCs w:val="24"/>
          <w:lang w:val="hu-HU"/>
        </w:rPr>
        <w:t xml:space="preserve">Az automatikus tesztelés alapvetően az ábrán látható területeken jelenik meg. </w:t>
      </w:r>
    </w:p>
    <w:p w14:paraId="2ECA6A8A" w14:textId="77777777" w:rsidR="008D5583" w:rsidRPr="008D5583" w:rsidRDefault="008D5583" w:rsidP="00941C5F">
      <w:pPr>
        <w:spacing w:before="360" w:line="360" w:lineRule="auto"/>
        <w:jc w:val="both"/>
        <w:rPr>
          <w:sz w:val="24"/>
          <w:szCs w:val="24"/>
          <w:lang w:val="hu-HU"/>
        </w:rPr>
      </w:pPr>
      <w:r>
        <w:rPr>
          <w:noProof/>
        </w:rPr>
        <w:drawing>
          <wp:inline distT="0" distB="0" distL="0" distR="0" wp14:anchorId="35712BD0" wp14:editId="51AA963D">
            <wp:extent cx="5943600" cy="1696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96720"/>
                    </a:xfrm>
                    <a:prstGeom prst="rect">
                      <a:avLst/>
                    </a:prstGeom>
                  </pic:spPr>
                </pic:pic>
              </a:graphicData>
            </a:graphic>
          </wp:inline>
        </w:drawing>
      </w:r>
    </w:p>
    <w:p w14:paraId="2665F033" w14:textId="6AA3E56C" w:rsidR="00FB6D35" w:rsidRPr="00551AAA" w:rsidRDefault="006F19E4" w:rsidP="00551AAA">
      <w:pPr>
        <w:spacing w:before="360" w:line="360" w:lineRule="auto"/>
        <w:ind w:left="360" w:firstLine="360"/>
        <w:jc w:val="center"/>
        <w:rPr>
          <w:i/>
          <w:lang w:val="hu-HU"/>
        </w:rPr>
      </w:pPr>
      <w:r>
        <w:rPr>
          <w:i/>
          <w:lang w:val="hu-HU"/>
        </w:rPr>
        <w:t>5.Ábra</w:t>
      </w:r>
      <w:r w:rsidR="00551AAA" w:rsidRPr="00551AAA">
        <w:rPr>
          <w:i/>
          <w:lang w:val="hu-HU"/>
        </w:rPr>
        <w:t>: Automatizált tesztelés lehetséges területei</w:t>
      </w:r>
    </w:p>
    <w:p w14:paraId="2FBC939E" w14:textId="77777777" w:rsidR="00BA7801" w:rsidRPr="00BA7801" w:rsidRDefault="00BA7801" w:rsidP="00DA52BF">
      <w:pPr>
        <w:spacing w:before="360" w:line="360" w:lineRule="auto"/>
        <w:ind w:left="360" w:firstLine="360"/>
        <w:jc w:val="both"/>
        <w:rPr>
          <w:b/>
          <w:bCs/>
          <w:sz w:val="24"/>
          <w:szCs w:val="24"/>
          <w:lang w:val="hu-HU"/>
        </w:rPr>
      </w:pPr>
    </w:p>
    <w:p w14:paraId="7077EBFD" w14:textId="77777777" w:rsidR="00B75E82" w:rsidRPr="00DA52BF" w:rsidRDefault="00B75E82" w:rsidP="00DA52BF">
      <w:pPr>
        <w:spacing w:before="360" w:line="360" w:lineRule="auto"/>
        <w:ind w:left="360"/>
        <w:jc w:val="both"/>
        <w:rPr>
          <w:bCs/>
          <w:sz w:val="24"/>
          <w:szCs w:val="24"/>
          <w:lang w:val="hu-HU"/>
        </w:rPr>
      </w:pPr>
    </w:p>
    <w:p w14:paraId="43A52FB6" w14:textId="77777777" w:rsidR="00AB59F5" w:rsidRDefault="00C566DB" w:rsidP="009264FF">
      <w:pPr>
        <w:pStyle w:val="ListParagraph"/>
        <w:numPr>
          <w:ilvl w:val="0"/>
          <w:numId w:val="2"/>
        </w:numPr>
        <w:spacing w:before="360" w:line="360" w:lineRule="auto"/>
        <w:jc w:val="both"/>
        <w:rPr>
          <w:b/>
          <w:bCs/>
          <w:sz w:val="36"/>
          <w:szCs w:val="36"/>
          <w:lang w:val="hu-HU"/>
        </w:rPr>
      </w:pPr>
      <w:r w:rsidRPr="00C566DB">
        <w:rPr>
          <w:b/>
          <w:bCs/>
          <w:sz w:val="36"/>
          <w:szCs w:val="36"/>
          <w:lang w:val="hu-HU"/>
        </w:rPr>
        <w:lastRenderedPageBreak/>
        <w:t>Tesztkörnyezetben használt eszközök kiválasztása</w:t>
      </w:r>
    </w:p>
    <w:p w14:paraId="33243B0D" w14:textId="77777777" w:rsidR="00CC77C2" w:rsidRDefault="00CC77C2" w:rsidP="00CC77C2">
      <w:pPr>
        <w:pStyle w:val="ListParagraph"/>
        <w:spacing w:before="360" w:line="360" w:lineRule="auto"/>
        <w:jc w:val="both"/>
        <w:rPr>
          <w:bCs/>
          <w:sz w:val="24"/>
          <w:szCs w:val="24"/>
          <w:lang w:val="hu-HU"/>
        </w:rPr>
      </w:pPr>
      <w:r>
        <w:rPr>
          <w:bCs/>
          <w:sz w:val="24"/>
          <w:szCs w:val="24"/>
          <w:lang w:val="hu-HU"/>
        </w:rPr>
        <w:t xml:space="preserve">Az eszközök kiválasztásánál figyelnünk kell arra, hogy milyen célra szeretnénk felhasználni. </w:t>
      </w:r>
    </w:p>
    <w:p w14:paraId="0FFA24B6" w14:textId="77777777" w:rsidR="00CC77C2" w:rsidRDefault="00CC77C2" w:rsidP="00CC77C2">
      <w:pPr>
        <w:pStyle w:val="ListParagraph"/>
        <w:spacing w:before="360" w:line="360" w:lineRule="auto"/>
        <w:jc w:val="both"/>
        <w:rPr>
          <w:bCs/>
          <w:sz w:val="24"/>
          <w:szCs w:val="24"/>
          <w:lang w:val="hu-HU"/>
        </w:rPr>
      </w:pPr>
      <w:r>
        <w:rPr>
          <w:bCs/>
          <w:sz w:val="24"/>
          <w:szCs w:val="24"/>
          <w:lang w:val="hu-HU"/>
        </w:rPr>
        <w:t xml:space="preserve">Rengeteg lehetőség kínálkozik: </w:t>
      </w:r>
    </w:p>
    <w:p w14:paraId="0A5F1C6F" w14:textId="77777777" w:rsidR="00CC77C2" w:rsidRDefault="00CC77C2" w:rsidP="00CC77C2">
      <w:pPr>
        <w:pStyle w:val="ListParagraph"/>
        <w:numPr>
          <w:ilvl w:val="0"/>
          <w:numId w:val="7"/>
        </w:numPr>
        <w:spacing w:before="360" w:line="360" w:lineRule="auto"/>
        <w:jc w:val="both"/>
        <w:rPr>
          <w:bCs/>
          <w:sz w:val="24"/>
          <w:szCs w:val="24"/>
          <w:lang w:val="hu-HU"/>
        </w:rPr>
      </w:pPr>
      <w:r>
        <w:rPr>
          <w:bCs/>
          <w:sz w:val="24"/>
          <w:szCs w:val="24"/>
          <w:lang w:val="hu-HU"/>
        </w:rPr>
        <w:t>Kód analízis</w:t>
      </w:r>
    </w:p>
    <w:p w14:paraId="7DD27848" w14:textId="77777777" w:rsidR="00CC77C2" w:rsidRDefault="00CC77C2" w:rsidP="00CC77C2">
      <w:pPr>
        <w:pStyle w:val="ListParagraph"/>
        <w:numPr>
          <w:ilvl w:val="0"/>
          <w:numId w:val="7"/>
        </w:numPr>
        <w:spacing w:before="360" w:line="360" w:lineRule="auto"/>
        <w:jc w:val="both"/>
        <w:rPr>
          <w:bCs/>
          <w:sz w:val="24"/>
          <w:szCs w:val="24"/>
          <w:lang w:val="hu-HU"/>
        </w:rPr>
      </w:pPr>
      <w:r>
        <w:rPr>
          <w:bCs/>
          <w:sz w:val="24"/>
          <w:szCs w:val="24"/>
          <w:lang w:val="hu-HU"/>
        </w:rPr>
        <w:t>Performacia teszt</w:t>
      </w:r>
    </w:p>
    <w:p w14:paraId="0E5D5792" w14:textId="77777777" w:rsidR="00CC77C2" w:rsidRDefault="00CC77C2" w:rsidP="00CC77C2">
      <w:pPr>
        <w:pStyle w:val="ListParagraph"/>
        <w:numPr>
          <w:ilvl w:val="0"/>
          <w:numId w:val="7"/>
        </w:numPr>
        <w:spacing w:before="360" w:line="360" w:lineRule="auto"/>
        <w:jc w:val="both"/>
        <w:rPr>
          <w:bCs/>
          <w:sz w:val="24"/>
          <w:szCs w:val="24"/>
          <w:lang w:val="hu-HU"/>
        </w:rPr>
      </w:pPr>
      <w:r>
        <w:rPr>
          <w:bCs/>
          <w:sz w:val="24"/>
          <w:szCs w:val="24"/>
          <w:lang w:val="hu-HU"/>
        </w:rPr>
        <w:t>Web alapú teszt</w:t>
      </w:r>
    </w:p>
    <w:p w14:paraId="2DF547CB" w14:textId="77777777" w:rsidR="00CC77C2" w:rsidRDefault="00CC77C2" w:rsidP="00CC77C2">
      <w:pPr>
        <w:pStyle w:val="ListParagraph"/>
        <w:numPr>
          <w:ilvl w:val="0"/>
          <w:numId w:val="7"/>
        </w:numPr>
        <w:spacing w:before="360" w:line="360" w:lineRule="auto"/>
        <w:jc w:val="both"/>
        <w:rPr>
          <w:bCs/>
          <w:sz w:val="24"/>
          <w:szCs w:val="24"/>
          <w:lang w:val="hu-HU"/>
        </w:rPr>
      </w:pPr>
      <w:r>
        <w:rPr>
          <w:bCs/>
          <w:sz w:val="24"/>
          <w:szCs w:val="24"/>
          <w:lang w:val="hu-HU"/>
        </w:rPr>
        <w:t>API tesztelés</w:t>
      </w:r>
    </w:p>
    <w:p w14:paraId="35D002B9" w14:textId="77777777" w:rsidR="00CC77C2" w:rsidRDefault="00CC77C2" w:rsidP="00CC77C2">
      <w:pPr>
        <w:pStyle w:val="ListParagraph"/>
        <w:numPr>
          <w:ilvl w:val="0"/>
          <w:numId w:val="7"/>
        </w:numPr>
        <w:spacing w:before="360" w:line="360" w:lineRule="auto"/>
        <w:jc w:val="both"/>
        <w:rPr>
          <w:bCs/>
          <w:sz w:val="24"/>
          <w:szCs w:val="24"/>
          <w:lang w:val="hu-HU"/>
        </w:rPr>
      </w:pPr>
      <w:r>
        <w:rPr>
          <w:bCs/>
          <w:sz w:val="24"/>
          <w:szCs w:val="24"/>
          <w:lang w:val="hu-HU"/>
        </w:rPr>
        <w:t>Model alapú tesztelés</w:t>
      </w:r>
    </w:p>
    <w:p w14:paraId="08055418" w14:textId="77777777" w:rsidR="00CC77C2" w:rsidRDefault="00CC77C2" w:rsidP="00CC77C2">
      <w:pPr>
        <w:pStyle w:val="ListParagraph"/>
        <w:numPr>
          <w:ilvl w:val="0"/>
          <w:numId w:val="7"/>
        </w:numPr>
        <w:spacing w:before="360" w:line="360" w:lineRule="auto"/>
        <w:jc w:val="both"/>
        <w:rPr>
          <w:bCs/>
          <w:sz w:val="24"/>
          <w:szCs w:val="24"/>
          <w:lang w:val="hu-HU"/>
        </w:rPr>
      </w:pPr>
      <w:r>
        <w:rPr>
          <w:bCs/>
          <w:sz w:val="24"/>
          <w:szCs w:val="24"/>
          <w:lang w:val="hu-HU"/>
        </w:rPr>
        <w:t>Teszt management eszközök</w:t>
      </w:r>
    </w:p>
    <w:p w14:paraId="4F77CAE0" w14:textId="77777777" w:rsidR="00CC77C2" w:rsidRPr="00CC77C2" w:rsidRDefault="00CC77C2" w:rsidP="00CC77C2">
      <w:pPr>
        <w:spacing w:before="360" w:line="360" w:lineRule="auto"/>
        <w:ind w:left="284" w:firstLine="142"/>
        <w:jc w:val="both"/>
        <w:rPr>
          <w:bCs/>
          <w:sz w:val="24"/>
          <w:szCs w:val="24"/>
          <w:lang w:val="hu-HU"/>
        </w:rPr>
      </w:pPr>
      <w:r>
        <w:rPr>
          <w:bCs/>
          <w:sz w:val="24"/>
          <w:szCs w:val="24"/>
          <w:lang w:val="hu-HU"/>
        </w:rPr>
        <w:t>Az eszköz kiválasztása során figyelembe kell vennünk azt is, hogy az eszköz együtt tudjon működni más rendszerekkel is szükség esetén. Lehetőség szerint pedig az ezekben tárolt adatok, ha több eszközt is használunk egyszerre, jó, ha az adatok nem duplikálódnak és automatikusan kerülnek be a lehető legkevesebb manuális tevékenységgel. (1)</w:t>
      </w:r>
    </w:p>
    <w:p w14:paraId="41AEC905" w14:textId="77777777" w:rsidR="00621E22" w:rsidRPr="00621E22" w:rsidRDefault="00621E22" w:rsidP="00621E22">
      <w:pPr>
        <w:pStyle w:val="ListParagraph"/>
        <w:spacing w:before="360" w:line="360" w:lineRule="auto"/>
        <w:jc w:val="both"/>
        <w:rPr>
          <w:b/>
          <w:bCs/>
          <w:sz w:val="32"/>
          <w:szCs w:val="32"/>
          <w:lang w:val="hu-HU"/>
        </w:rPr>
      </w:pPr>
      <w:r w:rsidRPr="00621E22">
        <w:rPr>
          <w:b/>
          <w:bCs/>
          <w:sz w:val="32"/>
          <w:szCs w:val="32"/>
          <w:lang w:val="hu-HU"/>
        </w:rPr>
        <w:t>4.1</w:t>
      </w:r>
      <w:r w:rsidRPr="00621E22">
        <w:rPr>
          <w:b/>
          <w:sz w:val="32"/>
          <w:szCs w:val="32"/>
          <w:lang w:val="hu-HU"/>
        </w:rPr>
        <w:t xml:space="preserve"> Automatizált tesztelést támogató eszközök</w:t>
      </w:r>
    </w:p>
    <w:p w14:paraId="69628FE4" w14:textId="77777777" w:rsidR="00CC77C2" w:rsidRDefault="005F2899" w:rsidP="005F2899">
      <w:pPr>
        <w:pStyle w:val="ListParagraph"/>
        <w:spacing w:before="360" w:line="360" w:lineRule="auto"/>
        <w:ind w:left="284" w:firstLine="283"/>
        <w:jc w:val="both"/>
        <w:rPr>
          <w:bCs/>
          <w:sz w:val="24"/>
          <w:szCs w:val="24"/>
          <w:lang w:val="hu-HU"/>
        </w:rPr>
      </w:pPr>
      <w:r>
        <w:rPr>
          <w:bCs/>
          <w:sz w:val="24"/>
          <w:szCs w:val="24"/>
          <w:lang w:val="hu-HU"/>
        </w:rPr>
        <w:t xml:space="preserve">Munkám során </w:t>
      </w:r>
      <w:r w:rsidR="00CC77C2">
        <w:rPr>
          <w:bCs/>
          <w:sz w:val="24"/>
          <w:szCs w:val="24"/>
          <w:lang w:val="hu-HU"/>
        </w:rPr>
        <w:t>egy web alapú tesztelést valósítok meg, mely egy internetes oldal működését teszteli, tehát ez egy ún. functional teszt.</w:t>
      </w:r>
      <w:r>
        <w:rPr>
          <w:bCs/>
          <w:sz w:val="24"/>
          <w:szCs w:val="24"/>
          <w:lang w:val="hu-HU"/>
        </w:rPr>
        <w:t xml:space="preserve"> Ezt egyfajta lehetséges tesztelési fejlődési folyamaton keresztül mutatom be.</w:t>
      </w:r>
    </w:p>
    <w:p w14:paraId="05371E2F" w14:textId="7093C11B" w:rsidR="005F2899" w:rsidRPr="005F2899" w:rsidRDefault="005F2899" w:rsidP="005F2899">
      <w:pPr>
        <w:pStyle w:val="ListParagraph"/>
        <w:spacing w:before="360" w:line="360" w:lineRule="auto"/>
        <w:ind w:left="284" w:firstLine="283"/>
        <w:jc w:val="both"/>
        <w:rPr>
          <w:bCs/>
          <w:sz w:val="24"/>
          <w:szCs w:val="24"/>
          <w:lang w:val="hu-HU"/>
        </w:rPr>
      </w:pPr>
      <w:r>
        <w:rPr>
          <w:bCs/>
          <w:sz w:val="24"/>
          <w:szCs w:val="24"/>
          <w:lang w:val="hu-HU"/>
        </w:rPr>
        <w:t xml:space="preserve"> Első lépésben egy olyan egyszerűbb eszközt használok,</w:t>
      </w:r>
      <w:r w:rsidR="00CC77C2">
        <w:rPr>
          <w:bCs/>
          <w:sz w:val="24"/>
          <w:szCs w:val="24"/>
          <w:lang w:val="hu-HU"/>
        </w:rPr>
        <w:t xml:space="preserve"> mely egyszerű, de épp ezért elég merev lehetőségei korlátozottak. Ez az eszköz</w:t>
      </w:r>
      <w:r>
        <w:rPr>
          <w:bCs/>
          <w:sz w:val="24"/>
          <w:szCs w:val="24"/>
          <w:lang w:val="hu-HU"/>
        </w:rPr>
        <w:t xml:space="preserve"> hasznos lehet egy kisebb projektben</w:t>
      </w:r>
      <w:r w:rsidR="00CC77C2">
        <w:rPr>
          <w:bCs/>
          <w:sz w:val="24"/>
          <w:szCs w:val="24"/>
          <w:lang w:val="hu-HU"/>
        </w:rPr>
        <w:t xml:space="preserve">, </w:t>
      </w:r>
      <w:r>
        <w:rPr>
          <w:bCs/>
          <w:sz w:val="24"/>
          <w:szCs w:val="24"/>
          <w:lang w:val="hu-HU"/>
        </w:rPr>
        <w:t xml:space="preserve">automatizálást valósít meg, olyan módon hogy az adott lépéseket felveszi és ezen lépésekhez adatokat rendelhetünk ezzel bővítve a tesztesetek számát. Majd ahogy elméletben nő a projekt, egy sokkal komplexebb rendszert valósítok meg, mely nem csak tesztek futtatásáért felelős sokkal rugalmasabb módon, de az eredmények kezelését is hatékonyabban valósítja meg. </w:t>
      </w:r>
      <w:r>
        <w:rPr>
          <w:sz w:val="23"/>
          <w:szCs w:val="23"/>
          <w:lang w:val="hu-HU"/>
        </w:rPr>
        <w:t>Ekkor használom</w:t>
      </w:r>
      <w:r w:rsidRPr="005F2899">
        <w:rPr>
          <w:sz w:val="23"/>
          <w:szCs w:val="23"/>
          <w:lang w:val="hu-HU"/>
        </w:rPr>
        <w:t xml:space="preserve"> a Selenium WebDriver-t és annak architektúráját, mellyel már programozható a tesztelés, hatásos megoldásokat nyújtva. Így a tesztelési folyamat teljes körűen támogatottá válik.</w:t>
      </w:r>
    </w:p>
    <w:p w14:paraId="2E8DAA52" w14:textId="77777777" w:rsidR="00AB59F5" w:rsidRDefault="00CA6E27" w:rsidP="009264FF">
      <w:pPr>
        <w:pStyle w:val="ListParagraph"/>
        <w:spacing w:before="360" w:line="360" w:lineRule="auto"/>
        <w:rPr>
          <w:b/>
          <w:sz w:val="32"/>
          <w:szCs w:val="32"/>
          <w:lang w:val="hu-HU"/>
        </w:rPr>
      </w:pPr>
      <w:r w:rsidRPr="009264FF">
        <w:rPr>
          <w:b/>
          <w:sz w:val="32"/>
          <w:szCs w:val="32"/>
          <w:lang w:val="hu-HU"/>
        </w:rPr>
        <w:lastRenderedPageBreak/>
        <w:t xml:space="preserve">4.1.1. Record and replay eszközök  </w:t>
      </w:r>
    </w:p>
    <w:p w14:paraId="0BCBDCF1" w14:textId="77777777" w:rsidR="00CA6E27" w:rsidRPr="009264FF" w:rsidRDefault="00CA6E27" w:rsidP="009264FF">
      <w:pPr>
        <w:pStyle w:val="ListParagraph"/>
        <w:spacing w:before="360" w:line="360" w:lineRule="auto"/>
        <w:rPr>
          <w:bCs/>
          <w:sz w:val="24"/>
          <w:szCs w:val="24"/>
          <w:lang w:val="hu-HU"/>
        </w:rPr>
      </w:pPr>
    </w:p>
    <w:p w14:paraId="26E7B22A" w14:textId="77777777" w:rsidR="00AB59F5" w:rsidRPr="0012745A" w:rsidRDefault="00CA6E27" w:rsidP="00DA52BF">
      <w:pPr>
        <w:pStyle w:val="ListParagraph"/>
        <w:spacing w:before="360" w:line="360" w:lineRule="auto"/>
        <w:jc w:val="both"/>
        <w:rPr>
          <w:color w:val="000000"/>
          <w:sz w:val="24"/>
          <w:szCs w:val="24"/>
          <w:shd w:val="clear" w:color="auto" w:fill="FFFFFF"/>
          <w:lang w:val="hu-HU"/>
        </w:rPr>
      </w:pPr>
      <w:r w:rsidRPr="0012745A">
        <w:rPr>
          <w:color w:val="000000"/>
          <w:sz w:val="24"/>
          <w:szCs w:val="24"/>
          <w:shd w:val="clear" w:color="auto" w:fill="FFFFFF"/>
          <w:lang w:val="hu-HU"/>
        </w:rPr>
        <w:t>GUI record &amp; replay eszközök azon célból lettek kifejlesztve</w:t>
      </w:r>
      <w:r w:rsidR="00C27D81" w:rsidRPr="0012745A">
        <w:rPr>
          <w:color w:val="000000"/>
          <w:sz w:val="24"/>
          <w:szCs w:val="24"/>
          <w:shd w:val="clear" w:color="auto" w:fill="FFFFFF"/>
          <w:lang w:val="hu-HU"/>
        </w:rPr>
        <w:t>,</w:t>
      </w:r>
      <w:r w:rsidRPr="0012745A">
        <w:rPr>
          <w:color w:val="000000"/>
          <w:sz w:val="24"/>
          <w:szCs w:val="24"/>
          <w:shd w:val="clear" w:color="auto" w:fill="FFFFFF"/>
          <w:lang w:val="hu-HU"/>
        </w:rPr>
        <w:t xml:space="preserve"> hogy </w:t>
      </w:r>
      <w:r w:rsidR="00C27D81" w:rsidRPr="0012745A">
        <w:rPr>
          <w:color w:val="000000"/>
          <w:sz w:val="24"/>
          <w:szCs w:val="24"/>
          <w:shd w:val="clear" w:color="auto" w:fill="FFFFFF"/>
          <w:lang w:val="hu-HU"/>
        </w:rPr>
        <w:t>grafikus interfé</w:t>
      </w:r>
      <w:r w:rsidRPr="0012745A">
        <w:rPr>
          <w:color w:val="000000"/>
          <w:sz w:val="24"/>
          <w:szCs w:val="24"/>
          <w:shd w:val="clear" w:color="auto" w:fill="FFFFFF"/>
          <w:lang w:val="hu-HU"/>
        </w:rPr>
        <w:t>sszel rendelkező applikációkat lehessen tesztelni velük.</w:t>
      </w:r>
      <w:r w:rsidR="00C27D81" w:rsidRPr="0012745A">
        <w:rPr>
          <w:color w:val="000000"/>
          <w:sz w:val="24"/>
          <w:szCs w:val="24"/>
          <w:shd w:val="clear" w:color="auto" w:fill="FFFFFF"/>
          <w:lang w:val="hu-HU"/>
        </w:rPr>
        <w:t xml:space="preserve"> </w:t>
      </w:r>
      <w:r w:rsidRPr="0012745A">
        <w:rPr>
          <w:color w:val="000000"/>
          <w:sz w:val="24"/>
          <w:szCs w:val="24"/>
          <w:shd w:val="clear" w:color="auto" w:fill="FFFFFF"/>
          <w:lang w:val="hu-HU"/>
        </w:rPr>
        <w:t xml:space="preserve">Használva </w:t>
      </w:r>
      <w:r w:rsidR="00C27D81" w:rsidRPr="0012745A">
        <w:rPr>
          <w:color w:val="000000"/>
          <w:sz w:val="24"/>
          <w:szCs w:val="24"/>
          <w:shd w:val="clear" w:color="auto" w:fill="FFFFFF"/>
          <w:lang w:val="hu-HU"/>
        </w:rPr>
        <w:t>az eszközt</w:t>
      </w:r>
      <w:r w:rsidRPr="0012745A">
        <w:rPr>
          <w:color w:val="000000"/>
          <w:sz w:val="24"/>
          <w:szCs w:val="24"/>
          <w:shd w:val="clear" w:color="auto" w:fill="FFFFFF"/>
          <w:lang w:val="hu-HU"/>
        </w:rPr>
        <w:t xml:space="preserve"> a tesztelő felveheti a lépéseket</w:t>
      </w:r>
      <w:r w:rsidR="00C27D81" w:rsidRPr="0012745A">
        <w:rPr>
          <w:color w:val="000000"/>
          <w:sz w:val="24"/>
          <w:szCs w:val="24"/>
          <w:shd w:val="clear" w:color="auto" w:fill="FFFFFF"/>
          <w:lang w:val="hu-HU"/>
        </w:rPr>
        <w:t>,</w:t>
      </w:r>
      <w:r w:rsidRPr="0012745A">
        <w:rPr>
          <w:color w:val="000000"/>
          <w:sz w:val="24"/>
          <w:szCs w:val="24"/>
          <w:shd w:val="clear" w:color="auto" w:fill="FFFFFF"/>
          <w:lang w:val="hu-HU"/>
        </w:rPr>
        <w:t xml:space="preserve"> amiket az grafikus felületen végrehajt. A skript ekkor </w:t>
      </w:r>
      <w:r w:rsidR="00C27D81" w:rsidRPr="0012745A">
        <w:rPr>
          <w:color w:val="000000"/>
          <w:sz w:val="24"/>
          <w:szCs w:val="24"/>
          <w:shd w:val="clear" w:color="auto" w:fill="FFFFFF"/>
          <w:lang w:val="hu-HU"/>
        </w:rPr>
        <w:t>rögzít</w:t>
      </w:r>
      <w:r w:rsidRPr="0012745A">
        <w:rPr>
          <w:color w:val="000000"/>
          <w:sz w:val="24"/>
          <w:szCs w:val="24"/>
          <w:shd w:val="clear" w:color="auto" w:fill="FFFFFF"/>
          <w:lang w:val="hu-HU"/>
        </w:rPr>
        <w:t xml:space="preserve"> minden </w:t>
      </w:r>
      <w:r w:rsidR="00C27D81" w:rsidRPr="0012745A">
        <w:rPr>
          <w:color w:val="000000"/>
          <w:sz w:val="24"/>
          <w:szCs w:val="24"/>
          <w:shd w:val="clear" w:color="auto" w:fill="FFFFFF"/>
          <w:lang w:val="hu-HU"/>
        </w:rPr>
        <w:t>felhasználói</w:t>
      </w:r>
      <w:r w:rsidRPr="0012745A">
        <w:rPr>
          <w:color w:val="000000"/>
          <w:sz w:val="24"/>
          <w:szCs w:val="24"/>
          <w:shd w:val="clear" w:color="auto" w:fill="FFFFFF"/>
          <w:lang w:val="hu-HU"/>
        </w:rPr>
        <w:t xml:space="preserve"> lépést </w:t>
      </w:r>
      <w:r w:rsidR="00C27D81" w:rsidRPr="0012745A">
        <w:rPr>
          <w:color w:val="000000"/>
          <w:sz w:val="24"/>
          <w:szCs w:val="24"/>
          <w:shd w:val="clear" w:color="auto" w:fill="FFFFFF"/>
          <w:lang w:val="hu-HU"/>
        </w:rPr>
        <w:t>beléértve</w:t>
      </w:r>
      <w:r w:rsidRPr="0012745A">
        <w:rPr>
          <w:color w:val="000000"/>
          <w:sz w:val="24"/>
          <w:szCs w:val="24"/>
          <w:shd w:val="clear" w:color="auto" w:fill="FFFFFF"/>
          <w:lang w:val="hu-HU"/>
        </w:rPr>
        <w:t xml:space="preserve"> az </w:t>
      </w:r>
      <w:r w:rsidR="00C27D81" w:rsidRPr="0012745A">
        <w:rPr>
          <w:color w:val="000000"/>
          <w:sz w:val="24"/>
          <w:szCs w:val="24"/>
          <w:shd w:val="clear" w:color="auto" w:fill="FFFFFF"/>
          <w:lang w:val="hu-HU"/>
        </w:rPr>
        <w:t>e</w:t>
      </w:r>
      <w:r w:rsidRPr="0012745A">
        <w:rPr>
          <w:color w:val="000000"/>
          <w:sz w:val="24"/>
          <w:szCs w:val="24"/>
          <w:shd w:val="clear" w:color="auto" w:fill="FFFFFF"/>
          <w:lang w:val="hu-HU"/>
        </w:rPr>
        <w:t>gér mozgatását is</w:t>
      </w:r>
      <w:r w:rsidR="00C27D81" w:rsidRPr="0012745A">
        <w:rPr>
          <w:color w:val="000000"/>
          <w:sz w:val="24"/>
          <w:szCs w:val="24"/>
          <w:shd w:val="clear" w:color="auto" w:fill="FFFFFF"/>
          <w:lang w:val="hu-HU"/>
        </w:rPr>
        <w:t>,</w:t>
      </w:r>
      <w:r w:rsidRPr="0012745A">
        <w:rPr>
          <w:color w:val="000000"/>
          <w:sz w:val="24"/>
          <w:szCs w:val="24"/>
          <w:shd w:val="clear" w:color="auto" w:fill="FFFFFF"/>
          <w:lang w:val="hu-HU"/>
        </w:rPr>
        <w:t xml:space="preserve"> majd később képes pontosan ugyanezt visszajátszani</w:t>
      </w:r>
      <w:r w:rsidR="00C27D81" w:rsidRPr="0012745A">
        <w:rPr>
          <w:color w:val="000000"/>
          <w:sz w:val="24"/>
          <w:szCs w:val="24"/>
          <w:shd w:val="clear" w:color="auto" w:fill="FFFFFF"/>
          <w:lang w:val="hu-HU"/>
        </w:rPr>
        <w:t xml:space="preserve"> ahányszor csak az szükséges. Ezek az eszközök így lehetőséget nyújtanak egy teljes regression tesztre grafikus interfészek esetén. (1)</w:t>
      </w:r>
    </w:p>
    <w:p w14:paraId="21AAB9F8" w14:textId="77777777" w:rsidR="00C27D81" w:rsidRPr="0012745A" w:rsidRDefault="00C27D81" w:rsidP="00DA52BF">
      <w:pPr>
        <w:pStyle w:val="ListParagraph"/>
        <w:spacing w:before="360" w:line="360" w:lineRule="auto"/>
        <w:jc w:val="both"/>
        <w:rPr>
          <w:color w:val="000000"/>
          <w:sz w:val="24"/>
          <w:szCs w:val="24"/>
          <w:shd w:val="clear" w:color="auto" w:fill="FFFFFF"/>
          <w:lang w:val="hu-HU"/>
        </w:rPr>
      </w:pPr>
    </w:p>
    <w:p w14:paraId="2DAD283A" w14:textId="77777777" w:rsidR="00C27D81" w:rsidRPr="0012745A" w:rsidRDefault="00C27D81" w:rsidP="00DA52BF">
      <w:pPr>
        <w:pStyle w:val="ListParagraph"/>
        <w:spacing w:before="360" w:line="360" w:lineRule="auto"/>
        <w:jc w:val="both"/>
        <w:rPr>
          <w:color w:val="000000"/>
          <w:sz w:val="24"/>
          <w:szCs w:val="24"/>
          <w:shd w:val="clear" w:color="auto" w:fill="FFFFFF"/>
          <w:lang w:val="hu-HU"/>
        </w:rPr>
      </w:pPr>
      <w:r w:rsidRPr="0012745A">
        <w:rPr>
          <w:color w:val="000000"/>
          <w:sz w:val="24"/>
          <w:szCs w:val="24"/>
          <w:shd w:val="clear" w:color="auto" w:fill="FFFFFF"/>
          <w:lang w:val="hu-HU"/>
        </w:rPr>
        <w:t xml:space="preserve">Hogy egy ilyen eszközt is bemutassak kiválasztottam egy honlapot, melyet A Selenium IDE plugin segítségével fogok tesztelni. Így be tudom mutatni azt, hogy mik ezeknek az eszközöknek az előnye és a hátránya. </w:t>
      </w:r>
    </w:p>
    <w:p w14:paraId="66ECF755" w14:textId="77777777" w:rsidR="00C27D81" w:rsidRPr="0012745A" w:rsidRDefault="00C27D81" w:rsidP="00DA52BF">
      <w:pPr>
        <w:pStyle w:val="ListParagraph"/>
        <w:spacing w:before="360" w:line="360" w:lineRule="auto"/>
        <w:jc w:val="both"/>
        <w:rPr>
          <w:color w:val="000000"/>
          <w:sz w:val="24"/>
          <w:szCs w:val="24"/>
          <w:shd w:val="clear" w:color="auto" w:fill="FFFFFF"/>
          <w:lang w:val="hu-HU"/>
        </w:rPr>
      </w:pPr>
    </w:p>
    <w:p w14:paraId="2BD975E9" w14:textId="77777777" w:rsidR="00AB59F5" w:rsidRPr="0012745A" w:rsidRDefault="0012745A" w:rsidP="00C27D81">
      <w:pPr>
        <w:pStyle w:val="ListParagraph"/>
        <w:spacing w:before="360" w:line="360" w:lineRule="auto"/>
        <w:jc w:val="both"/>
        <w:rPr>
          <w:b/>
          <w:color w:val="000000"/>
          <w:sz w:val="24"/>
          <w:szCs w:val="24"/>
          <w:shd w:val="clear" w:color="auto" w:fill="FFFFFF"/>
          <w:lang w:val="hu-HU"/>
        </w:rPr>
      </w:pPr>
      <w:r w:rsidRPr="0012745A">
        <w:rPr>
          <w:noProof/>
          <w:sz w:val="24"/>
          <w:szCs w:val="24"/>
        </w:rPr>
        <w:drawing>
          <wp:anchor distT="0" distB="0" distL="114300" distR="114300" simplePos="0" relativeHeight="251659264" behindDoc="1" locked="0" layoutInCell="1" allowOverlap="1" wp14:anchorId="18528D89" wp14:editId="320C7F69">
            <wp:simplePos x="0" y="0"/>
            <wp:positionH relativeFrom="column">
              <wp:posOffset>4210050</wp:posOffset>
            </wp:positionH>
            <wp:positionV relativeFrom="paragraph">
              <wp:posOffset>139065</wp:posOffset>
            </wp:positionV>
            <wp:extent cx="1847850" cy="1647825"/>
            <wp:effectExtent l="0" t="0" r="0" b="9525"/>
            <wp:wrapTight wrapText="bothSides">
              <wp:wrapPolygon edited="0">
                <wp:start x="0" y="0"/>
                <wp:lineTo x="0" y="21475"/>
                <wp:lineTo x="21377" y="21475"/>
                <wp:lineTo x="2137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47850" cy="1647825"/>
                    </a:xfrm>
                    <a:prstGeom prst="rect">
                      <a:avLst/>
                    </a:prstGeom>
                  </pic:spPr>
                </pic:pic>
              </a:graphicData>
            </a:graphic>
          </wp:anchor>
        </w:drawing>
      </w:r>
      <w:r w:rsidR="00C27D81" w:rsidRPr="0012745A">
        <w:rPr>
          <w:b/>
          <w:color w:val="000000"/>
          <w:sz w:val="24"/>
          <w:szCs w:val="24"/>
          <w:shd w:val="clear" w:color="auto" w:fill="FFFFFF"/>
          <w:lang w:val="hu-HU"/>
        </w:rPr>
        <w:t xml:space="preserve">Selenium IDE: </w:t>
      </w:r>
    </w:p>
    <w:p w14:paraId="508D330D" w14:textId="77777777" w:rsidR="00AB59F5" w:rsidRDefault="00C27D81" w:rsidP="00DA52BF">
      <w:pPr>
        <w:pStyle w:val="ListParagraph"/>
        <w:spacing w:before="360" w:line="360" w:lineRule="auto"/>
        <w:jc w:val="both"/>
        <w:rPr>
          <w:b/>
          <w:bCs/>
          <w:sz w:val="24"/>
          <w:szCs w:val="24"/>
          <w:lang w:val="hu-HU"/>
        </w:rPr>
      </w:pPr>
      <w:r w:rsidRPr="00266A79">
        <w:rPr>
          <w:bCs/>
          <w:color w:val="000000"/>
          <w:sz w:val="24"/>
          <w:szCs w:val="24"/>
          <w:shd w:val="clear" w:color="auto" w:fill="FFFFFF"/>
          <w:lang w:val="hu-HU"/>
        </w:rPr>
        <w:t>Selenium IDE</w:t>
      </w:r>
      <w:r w:rsidRPr="00266A79">
        <w:rPr>
          <w:color w:val="000000"/>
          <w:sz w:val="24"/>
          <w:szCs w:val="24"/>
          <w:shd w:val="clear" w:color="auto" w:fill="FFFFFF"/>
          <w:lang w:val="hu-HU"/>
        </w:rPr>
        <w:t> </w:t>
      </w:r>
      <w:r w:rsidR="00266A79" w:rsidRPr="00266A79">
        <w:rPr>
          <w:color w:val="000000"/>
          <w:sz w:val="24"/>
          <w:szCs w:val="24"/>
          <w:shd w:val="clear" w:color="auto" w:fill="FFFFFF"/>
          <w:lang w:val="hu-HU"/>
        </w:rPr>
        <w:t xml:space="preserve"> egy beépített</w:t>
      </w:r>
      <w:r w:rsidR="00266A79">
        <w:rPr>
          <w:color w:val="000000"/>
          <w:sz w:val="24"/>
          <w:szCs w:val="24"/>
          <w:shd w:val="clear" w:color="auto" w:fill="FFFFFF"/>
          <w:lang w:val="hu-HU"/>
        </w:rPr>
        <w:t xml:space="preserve"> fejlesztői környezet Selenium s</w:t>
      </w:r>
      <w:r w:rsidR="00266A79" w:rsidRPr="00266A79">
        <w:rPr>
          <w:color w:val="000000"/>
          <w:sz w:val="24"/>
          <w:szCs w:val="24"/>
          <w:shd w:val="clear" w:color="auto" w:fill="FFFFFF"/>
          <w:lang w:val="hu-HU"/>
        </w:rPr>
        <w:t>kriptekhez</w:t>
      </w:r>
      <w:r w:rsidRPr="00266A79">
        <w:rPr>
          <w:color w:val="000000"/>
          <w:sz w:val="24"/>
          <w:szCs w:val="24"/>
          <w:shd w:val="clear" w:color="auto" w:fill="FFFFFF"/>
          <w:lang w:val="hu-HU"/>
        </w:rPr>
        <w:t xml:space="preserve">. </w:t>
      </w:r>
      <w:r w:rsidR="00266A79">
        <w:rPr>
          <w:color w:val="000000"/>
          <w:sz w:val="24"/>
          <w:szCs w:val="24"/>
          <w:shd w:val="clear" w:color="auto" w:fill="FFFFFF"/>
          <w:lang w:val="hu-HU"/>
        </w:rPr>
        <w:t xml:space="preserve"> A Firefox kibővítéseként használható és tesztek felvételét, módosítását és debugolását teszi lehetővé.</w:t>
      </w:r>
      <w:r w:rsidRPr="00266A79">
        <w:rPr>
          <w:color w:val="000000"/>
          <w:sz w:val="24"/>
          <w:szCs w:val="24"/>
          <w:shd w:val="clear" w:color="auto" w:fill="FFFFFF"/>
          <w:lang w:val="hu-HU"/>
        </w:rPr>
        <w:t xml:space="preserve"> Selenium IDE </w:t>
      </w:r>
      <w:r w:rsidR="00266A79" w:rsidRPr="00266A79">
        <w:rPr>
          <w:color w:val="000000"/>
          <w:sz w:val="24"/>
          <w:szCs w:val="24"/>
          <w:shd w:val="clear" w:color="auto" w:fill="FFFFFF"/>
          <w:lang w:val="hu-HU"/>
        </w:rPr>
        <w:t>tartalmazza a teljes</w:t>
      </w:r>
      <w:r w:rsidRPr="00266A79">
        <w:rPr>
          <w:color w:val="000000"/>
          <w:sz w:val="24"/>
          <w:szCs w:val="24"/>
          <w:shd w:val="clear" w:color="auto" w:fill="FFFFFF"/>
          <w:lang w:val="hu-HU"/>
        </w:rPr>
        <w:t xml:space="preserve"> Selenium Core</w:t>
      </w:r>
      <w:r w:rsidR="00266A79" w:rsidRPr="00266A79">
        <w:rPr>
          <w:color w:val="000000"/>
          <w:sz w:val="24"/>
          <w:szCs w:val="24"/>
          <w:shd w:val="clear" w:color="auto" w:fill="FFFFFF"/>
          <w:lang w:val="hu-HU"/>
        </w:rPr>
        <w:t>t</w:t>
      </w:r>
      <w:r w:rsidRPr="00266A79">
        <w:rPr>
          <w:color w:val="000000"/>
          <w:sz w:val="24"/>
          <w:szCs w:val="24"/>
          <w:shd w:val="clear" w:color="auto" w:fill="FFFFFF"/>
          <w:lang w:val="hu-HU"/>
        </w:rPr>
        <w:t xml:space="preserve">, </w:t>
      </w:r>
      <w:r w:rsidR="00266A79" w:rsidRPr="00266A79">
        <w:rPr>
          <w:color w:val="000000"/>
          <w:sz w:val="24"/>
          <w:szCs w:val="24"/>
          <w:shd w:val="clear" w:color="auto" w:fill="FFFFFF"/>
          <w:lang w:val="hu-HU"/>
        </w:rPr>
        <w:t>elő</w:t>
      </w:r>
      <w:r w:rsidR="00266A79">
        <w:rPr>
          <w:color w:val="000000"/>
          <w:sz w:val="24"/>
          <w:szCs w:val="24"/>
          <w:shd w:val="clear" w:color="auto" w:fill="FFFFFF"/>
          <w:lang w:val="hu-HU"/>
        </w:rPr>
        <w:t>segítve ezzel a könnyű és gyors</w:t>
      </w:r>
      <w:r w:rsidR="00266A79" w:rsidRPr="00266A79">
        <w:rPr>
          <w:color w:val="000000"/>
          <w:sz w:val="24"/>
          <w:szCs w:val="24"/>
          <w:shd w:val="clear" w:color="auto" w:fill="FFFFFF"/>
          <w:lang w:val="hu-HU"/>
        </w:rPr>
        <w:t xml:space="preserve"> teszt felvételt és visszajátszást az akt</w:t>
      </w:r>
      <w:r w:rsidR="00266A79">
        <w:rPr>
          <w:color w:val="000000"/>
          <w:sz w:val="24"/>
          <w:szCs w:val="24"/>
          <w:shd w:val="clear" w:color="auto" w:fill="FFFFFF"/>
          <w:lang w:val="hu-HU"/>
        </w:rPr>
        <w:t>u</w:t>
      </w:r>
      <w:r w:rsidR="00266A79" w:rsidRPr="00266A79">
        <w:rPr>
          <w:color w:val="000000"/>
          <w:sz w:val="24"/>
          <w:szCs w:val="24"/>
          <w:shd w:val="clear" w:color="auto" w:fill="FFFFFF"/>
          <w:lang w:val="hu-HU"/>
        </w:rPr>
        <w:t>ális környezetben, ahol az futott.</w:t>
      </w:r>
      <w:r w:rsidR="00266A79" w:rsidRPr="00DA52BF">
        <w:rPr>
          <w:b/>
          <w:bCs/>
          <w:sz w:val="24"/>
          <w:szCs w:val="24"/>
          <w:lang w:val="hu-HU"/>
        </w:rPr>
        <w:t xml:space="preserve"> </w:t>
      </w:r>
    </w:p>
    <w:p w14:paraId="53EC5788" w14:textId="77777777" w:rsidR="00266A79" w:rsidRPr="00E04FA6" w:rsidRDefault="00266A79" w:rsidP="00DA52BF">
      <w:pPr>
        <w:pStyle w:val="ListParagraph"/>
        <w:spacing w:before="360" w:line="360" w:lineRule="auto"/>
        <w:jc w:val="both"/>
        <w:rPr>
          <w:bCs/>
          <w:sz w:val="24"/>
          <w:szCs w:val="24"/>
          <w:lang w:val="hu-HU"/>
        </w:rPr>
      </w:pPr>
    </w:p>
    <w:p w14:paraId="2CE6E622" w14:textId="40798024" w:rsidR="00266A79" w:rsidRDefault="00E04FA6" w:rsidP="00DA52BF">
      <w:pPr>
        <w:pStyle w:val="ListParagraph"/>
        <w:spacing w:before="360" w:line="360" w:lineRule="auto"/>
        <w:jc w:val="both"/>
        <w:rPr>
          <w:bCs/>
          <w:sz w:val="24"/>
          <w:szCs w:val="24"/>
          <w:lang w:val="hu-HU"/>
        </w:rPr>
      </w:pPr>
      <w:r w:rsidRPr="00E04FA6">
        <w:rPr>
          <w:bCs/>
          <w:sz w:val="24"/>
          <w:szCs w:val="24"/>
          <w:lang w:val="hu-HU"/>
        </w:rPr>
        <w:t>Azért ezt az eszközt választo</w:t>
      </w:r>
      <w:r>
        <w:rPr>
          <w:bCs/>
          <w:sz w:val="24"/>
          <w:szCs w:val="24"/>
          <w:lang w:val="hu-HU"/>
        </w:rPr>
        <w:t>m</w:t>
      </w:r>
      <w:r w:rsidRPr="00E04FA6">
        <w:rPr>
          <w:bCs/>
          <w:sz w:val="24"/>
          <w:szCs w:val="24"/>
          <w:lang w:val="hu-HU"/>
        </w:rPr>
        <w:t>, mert az esetek felvétele mellett képes vagyok adato</w:t>
      </w:r>
      <w:r>
        <w:rPr>
          <w:bCs/>
          <w:sz w:val="24"/>
          <w:szCs w:val="24"/>
          <w:lang w:val="hu-HU"/>
        </w:rPr>
        <w:t>kat is az esetekhez rendelni és mivel később is Selenium eszközt használok</w:t>
      </w:r>
      <w:r w:rsidR="00046E93">
        <w:rPr>
          <w:bCs/>
          <w:sz w:val="24"/>
          <w:szCs w:val="24"/>
          <w:lang w:val="hu-HU"/>
        </w:rPr>
        <w:t>,</w:t>
      </w:r>
      <w:r>
        <w:rPr>
          <w:bCs/>
          <w:sz w:val="24"/>
          <w:szCs w:val="24"/>
          <w:lang w:val="hu-HU"/>
        </w:rPr>
        <w:t xml:space="preserve"> majd a tesztek automatizálására jó előkészítésnek tartom. </w:t>
      </w:r>
    </w:p>
    <w:p w14:paraId="31176525" w14:textId="77777777" w:rsidR="00E147C9" w:rsidRDefault="00E147C9" w:rsidP="00DA52BF">
      <w:pPr>
        <w:pStyle w:val="ListParagraph"/>
        <w:spacing w:before="360" w:line="360" w:lineRule="auto"/>
        <w:jc w:val="both"/>
        <w:rPr>
          <w:bCs/>
          <w:sz w:val="24"/>
          <w:szCs w:val="24"/>
          <w:lang w:val="hu-HU"/>
        </w:rPr>
      </w:pPr>
    </w:p>
    <w:p w14:paraId="698FF828" w14:textId="77777777" w:rsidR="00E147C9" w:rsidRPr="00E147C9" w:rsidRDefault="00E147C9" w:rsidP="00E147C9">
      <w:pPr>
        <w:pStyle w:val="ListParagraph"/>
        <w:spacing w:before="360" w:line="360" w:lineRule="auto"/>
        <w:jc w:val="both"/>
        <w:rPr>
          <w:bCs/>
          <w:sz w:val="24"/>
          <w:szCs w:val="24"/>
          <w:lang w:val="hu-HU"/>
        </w:rPr>
      </w:pPr>
      <w:r>
        <w:rPr>
          <w:bCs/>
          <w:sz w:val="24"/>
          <w:szCs w:val="24"/>
          <w:lang w:val="hu-HU"/>
        </w:rPr>
        <w:t>Selenium IDE használatával nem csak felvenni, lejátszani tudok eseteket, de a lejátszási sebességen is változtathatok. A futtatás során mindig egy új ablak jelenik meg, amelyen nyomom követhetjük, hogy mi történik.  Nem csak egy-egy esetet, hanem teljes teszt sorozatot is lefuttathatunk.</w:t>
      </w:r>
    </w:p>
    <w:p w14:paraId="53300DD1" w14:textId="77777777" w:rsidR="00E147C9" w:rsidRDefault="00E147C9" w:rsidP="00DA52BF">
      <w:pPr>
        <w:pStyle w:val="ListParagraph"/>
        <w:spacing w:before="360" w:line="360" w:lineRule="auto"/>
        <w:jc w:val="both"/>
        <w:rPr>
          <w:bCs/>
          <w:sz w:val="24"/>
          <w:szCs w:val="24"/>
          <w:lang w:val="hu-HU"/>
        </w:rPr>
      </w:pPr>
      <w:r>
        <w:rPr>
          <w:noProof/>
        </w:rPr>
        <w:lastRenderedPageBreak/>
        <w:drawing>
          <wp:inline distT="0" distB="0" distL="0" distR="0" wp14:anchorId="2480B34A" wp14:editId="786AF70B">
            <wp:extent cx="5657850" cy="1019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7850" cy="1019175"/>
                    </a:xfrm>
                    <a:prstGeom prst="rect">
                      <a:avLst/>
                    </a:prstGeom>
                  </pic:spPr>
                </pic:pic>
              </a:graphicData>
            </a:graphic>
          </wp:inline>
        </w:drawing>
      </w:r>
    </w:p>
    <w:p w14:paraId="7654A8A3" w14:textId="77777777" w:rsidR="00B80756" w:rsidRDefault="00B80756" w:rsidP="00DA52BF">
      <w:pPr>
        <w:pStyle w:val="ListParagraph"/>
        <w:spacing w:before="360" w:line="360" w:lineRule="auto"/>
        <w:jc w:val="both"/>
        <w:rPr>
          <w:bCs/>
          <w:sz w:val="24"/>
          <w:szCs w:val="24"/>
          <w:lang w:val="hu-HU"/>
        </w:rPr>
      </w:pPr>
    </w:p>
    <w:p w14:paraId="28D662B0" w14:textId="76C5C65E" w:rsidR="00B80756" w:rsidRPr="00B80756" w:rsidRDefault="006F19E4" w:rsidP="00B80756">
      <w:pPr>
        <w:pStyle w:val="ListParagraph"/>
        <w:spacing w:before="360" w:line="360" w:lineRule="auto"/>
        <w:jc w:val="center"/>
        <w:rPr>
          <w:bCs/>
          <w:i/>
          <w:lang w:val="hu-HU"/>
        </w:rPr>
      </w:pPr>
      <w:r>
        <w:rPr>
          <w:bCs/>
          <w:i/>
          <w:lang w:val="hu-HU"/>
        </w:rPr>
        <w:t>6.Ábra</w:t>
      </w:r>
      <w:r w:rsidR="00B80756" w:rsidRPr="00B80756">
        <w:rPr>
          <w:bCs/>
          <w:i/>
          <w:lang w:val="hu-HU"/>
        </w:rPr>
        <w:t>: Selenium Ide főképernyő</w:t>
      </w:r>
      <w:r w:rsidR="00B80756">
        <w:rPr>
          <w:bCs/>
          <w:i/>
          <w:lang w:val="hu-HU"/>
        </w:rPr>
        <w:t xml:space="preserve"> </w:t>
      </w:r>
      <w:r w:rsidR="00B80756" w:rsidRPr="00B80756">
        <w:rPr>
          <w:bCs/>
          <w:i/>
          <w:lang w:val="hu-HU"/>
        </w:rPr>
        <w:t>részlet</w:t>
      </w:r>
    </w:p>
    <w:p w14:paraId="758EEB5B" w14:textId="77777777" w:rsidR="00E147C9" w:rsidRDefault="00E147C9" w:rsidP="00DA52BF">
      <w:pPr>
        <w:pStyle w:val="ListParagraph"/>
        <w:spacing w:before="360" w:line="360" w:lineRule="auto"/>
        <w:jc w:val="both"/>
        <w:rPr>
          <w:bCs/>
          <w:sz w:val="24"/>
          <w:szCs w:val="24"/>
          <w:lang w:val="hu-HU"/>
        </w:rPr>
      </w:pPr>
    </w:p>
    <w:p w14:paraId="06E7F980" w14:textId="77777777" w:rsidR="00E147C9" w:rsidRDefault="00A018EF" w:rsidP="00DA52BF">
      <w:pPr>
        <w:pStyle w:val="ListParagraph"/>
        <w:spacing w:before="360" w:line="360" w:lineRule="auto"/>
        <w:jc w:val="both"/>
        <w:rPr>
          <w:bCs/>
          <w:sz w:val="24"/>
          <w:szCs w:val="24"/>
          <w:lang w:val="hu-HU"/>
        </w:rPr>
      </w:pPr>
      <w:r>
        <w:rPr>
          <w:bCs/>
          <w:sz w:val="24"/>
          <w:szCs w:val="24"/>
          <w:lang w:val="hu-HU"/>
        </w:rPr>
        <w:t>Az eset első felvétele után, könnyen lehet, hogy változtatni kell az egyes lépéseken vagy az web alkalmazás elemeinek elérését kell pontosítani, hogy azt majd később megtaláljuk. Az alkalmazás ehhez is lehetőséget ad kétféle nézetben is: Table és Source</w:t>
      </w:r>
    </w:p>
    <w:p w14:paraId="0C5B454C" w14:textId="77777777" w:rsidR="00A018EF" w:rsidRDefault="002954BC" w:rsidP="00DA52BF">
      <w:pPr>
        <w:pStyle w:val="ListParagraph"/>
        <w:spacing w:before="360" w:line="360" w:lineRule="auto"/>
        <w:jc w:val="both"/>
        <w:rPr>
          <w:noProof/>
        </w:rPr>
      </w:pPr>
      <w:r>
        <w:rPr>
          <w:noProof/>
        </w:rPr>
        <w:drawing>
          <wp:inline distT="0" distB="0" distL="0" distR="0" wp14:anchorId="3A94670B" wp14:editId="6A41E92F">
            <wp:extent cx="5324475" cy="2028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4475" cy="2028825"/>
                    </a:xfrm>
                    <a:prstGeom prst="rect">
                      <a:avLst/>
                    </a:prstGeom>
                  </pic:spPr>
                </pic:pic>
              </a:graphicData>
            </a:graphic>
          </wp:inline>
        </w:drawing>
      </w:r>
    </w:p>
    <w:p w14:paraId="4D9D4EA1" w14:textId="5EE9F573" w:rsidR="002954BC" w:rsidRPr="002C5A73" w:rsidRDefault="006F19E4" w:rsidP="00B80756">
      <w:pPr>
        <w:pStyle w:val="ListParagraph"/>
        <w:spacing w:before="360" w:line="360" w:lineRule="auto"/>
        <w:jc w:val="center"/>
        <w:rPr>
          <w:i/>
          <w:noProof/>
        </w:rPr>
      </w:pPr>
      <w:r w:rsidRPr="002C5A73">
        <w:rPr>
          <w:i/>
          <w:noProof/>
        </w:rPr>
        <w:t>7.Ábra</w:t>
      </w:r>
      <w:r w:rsidR="00B80756" w:rsidRPr="002C5A73">
        <w:rPr>
          <w:i/>
          <w:noProof/>
        </w:rPr>
        <w:t>: Selenium IDE teszteset kódja</w:t>
      </w:r>
    </w:p>
    <w:p w14:paraId="2FFDFD3A" w14:textId="77777777" w:rsidR="004D4927" w:rsidRDefault="004D4927" w:rsidP="00DA52BF">
      <w:pPr>
        <w:pStyle w:val="ListParagraph"/>
        <w:spacing w:before="360" w:line="360" w:lineRule="auto"/>
        <w:jc w:val="both"/>
        <w:rPr>
          <w:bCs/>
          <w:sz w:val="24"/>
          <w:szCs w:val="24"/>
          <w:lang w:val="hu-HU"/>
        </w:rPr>
      </w:pPr>
    </w:p>
    <w:p w14:paraId="26DE5BB8" w14:textId="77777777" w:rsidR="002954BC" w:rsidRDefault="002954BC" w:rsidP="00DA52BF">
      <w:pPr>
        <w:pStyle w:val="ListParagraph"/>
        <w:spacing w:before="360" w:line="360" w:lineRule="auto"/>
        <w:jc w:val="both"/>
        <w:rPr>
          <w:bCs/>
          <w:sz w:val="24"/>
          <w:szCs w:val="24"/>
          <w:lang w:val="hu-HU"/>
        </w:rPr>
      </w:pPr>
    </w:p>
    <w:p w14:paraId="3B716488" w14:textId="34532F91" w:rsidR="00A018EF" w:rsidRDefault="00B80756" w:rsidP="00DA52BF">
      <w:pPr>
        <w:pStyle w:val="ListParagraph"/>
        <w:spacing w:before="360" w:line="360" w:lineRule="auto"/>
        <w:jc w:val="both"/>
        <w:rPr>
          <w:bCs/>
          <w:sz w:val="24"/>
          <w:szCs w:val="24"/>
          <w:lang w:val="hu-HU"/>
        </w:rPr>
      </w:pPr>
      <w:r>
        <w:rPr>
          <w:bCs/>
          <w:sz w:val="24"/>
          <w:szCs w:val="24"/>
          <w:lang w:val="hu-HU"/>
        </w:rPr>
        <w:t>A felvett eseteket később karban</w:t>
      </w:r>
      <w:r w:rsidR="004D4927">
        <w:rPr>
          <w:bCs/>
          <w:sz w:val="24"/>
          <w:szCs w:val="24"/>
          <w:lang w:val="hu-HU"/>
        </w:rPr>
        <w:t xml:space="preserve"> is kell t</w:t>
      </w:r>
      <w:r>
        <w:rPr>
          <w:bCs/>
          <w:sz w:val="24"/>
          <w:szCs w:val="24"/>
          <w:lang w:val="hu-HU"/>
        </w:rPr>
        <w:t>artan</w:t>
      </w:r>
      <w:r w:rsidR="004D4927">
        <w:rPr>
          <w:bCs/>
          <w:sz w:val="24"/>
          <w:szCs w:val="24"/>
          <w:lang w:val="hu-HU"/>
        </w:rPr>
        <w:t xml:space="preserve">i. </w:t>
      </w:r>
      <w:r>
        <w:rPr>
          <w:bCs/>
          <w:sz w:val="24"/>
          <w:szCs w:val="24"/>
          <w:lang w:val="hu-HU"/>
        </w:rPr>
        <w:t>Ez</w:t>
      </w:r>
      <w:r w:rsidR="004D4927">
        <w:rPr>
          <w:bCs/>
          <w:sz w:val="24"/>
          <w:szCs w:val="24"/>
          <w:lang w:val="hu-HU"/>
        </w:rPr>
        <w:t xml:space="preserve"> a record and replay alkalmazások hátránya, hiszen nagyon törékeny merev kód jön létre, ha egy kezdeti lépés, például bejelentkezés megváltozik, akkor azt minden egyes esetben meg kell majd később változtatni, ami nagyon időigényes, ezért ezt az eszközt kezdetben kisebb feladatok tesztelésére szokták használni, illetve akár adatelőkészítésre is alkalmas lehet a sokszor ismétlődő egyszerű lépéseket kell csak végrehajtani. </w:t>
      </w:r>
    </w:p>
    <w:p w14:paraId="0B2C9EE0" w14:textId="77777777" w:rsidR="00B80756" w:rsidRDefault="00B80756" w:rsidP="00DA52BF">
      <w:pPr>
        <w:pStyle w:val="ListParagraph"/>
        <w:spacing w:before="360" w:line="360" w:lineRule="auto"/>
        <w:jc w:val="both"/>
        <w:rPr>
          <w:bCs/>
          <w:sz w:val="24"/>
          <w:szCs w:val="24"/>
          <w:lang w:val="hu-HU"/>
        </w:rPr>
      </w:pPr>
    </w:p>
    <w:p w14:paraId="49D7A35C" w14:textId="77777777" w:rsidR="00B80756" w:rsidRDefault="00B80756" w:rsidP="00DA52BF">
      <w:pPr>
        <w:pStyle w:val="ListParagraph"/>
        <w:spacing w:before="360" w:line="360" w:lineRule="auto"/>
        <w:jc w:val="both"/>
        <w:rPr>
          <w:bCs/>
          <w:sz w:val="24"/>
          <w:szCs w:val="24"/>
          <w:lang w:val="hu-HU"/>
        </w:rPr>
      </w:pPr>
    </w:p>
    <w:p w14:paraId="70A2CBCC" w14:textId="77777777" w:rsidR="00B80756" w:rsidRDefault="00B80756" w:rsidP="00DA52BF">
      <w:pPr>
        <w:pStyle w:val="ListParagraph"/>
        <w:spacing w:before="360" w:line="360" w:lineRule="auto"/>
        <w:jc w:val="both"/>
        <w:rPr>
          <w:bCs/>
          <w:sz w:val="24"/>
          <w:szCs w:val="24"/>
          <w:lang w:val="hu-HU"/>
        </w:rPr>
      </w:pPr>
    </w:p>
    <w:p w14:paraId="0727184C" w14:textId="70EA3303" w:rsidR="00B80756" w:rsidRDefault="00B80756" w:rsidP="00DA52BF">
      <w:pPr>
        <w:pStyle w:val="ListParagraph"/>
        <w:spacing w:before="360" w:line="360" w:lineRule="auto"/>
        <w:jc w:val="both"/>
        <w:rPr>
          <w:b/>
          <w:sz w:val="32"/>
          <w:szCs w:val="32"/>
          <w:lang w:val="hu-HU"/>
        </w:rPr>
      </w:pPr>
      <w:r w:rsidRPr="00B80756">
        <w:rPr>
          <w:b/>
          <w:bCs/>
          <w:sz w:val="32"/>
          <w:szCs w:val="32"/>
          <w:lang w:val="hu-HU"/>
        </w:rPr>
        <w:lastRenderedPageBreak/>
        <w:t xml:space="preserve">4.1.2. </w:t>
      </w:r>
      <w:r w:rsidRPr="00B80756">
        <w:rPr>
          <w:b/>
          <w:sz w:val="32"/>
          <w:szCs w:val="32"/>
          <w:lang w:val="hu-HU"/>
        </w:rPr>
        <w:t>Selenium általános bemutatása</w:t>
      </w:r>
    </w:p>
    <w:p w14:paraId="5D9A33E8" w14:textId="14E99989" w:rsidR="00B80756" w:rsidRDefault="00E8735B" w:rsidP="00BC2441">
      <w:pPr>
        <w:pStyle w:val="ListParagraph"/>
        <w:spacing w:before="360" w:line="360" w:lineRule="auto"/>
        <w:ind w:left="567" w:firstLine="142"/>
        <w:jc w:val="both"/>
        <w:rPr>
          <w:bCs/>
          <w:sz w:val="24"/>
          <w:szCs w:val="24"/>
          <w:lang w:val="hu-HU"/>
        </w:rPr>
      </w:pPr>
      <w:r w:rsidRPr="00E8735B">
        <w:rPr>
          <w:bCs/>
          <w:sz w:val="24"/>
          <w:szCs w:val="24"/>
          <w:lang w:val="hu-HU"/>
        </w:rPr>
        <w:t>Selenium elnevezés</w:t>
      </w:r>
      <w:r>
        <w:rPr>
          <w:bCs/>
          <w:sz w:val="24"/>
          <w:szCs w:val="24"/>
          <w:lang w:val="hu-HU"/>
        </w:rPr>
        <w:t xml:space="preserve"> használata sokszor nem egyértelmű, </w:t>
      </w:r>
      <w:r w:rsidR="00D058BD">
        <w:rPr>
          <w:bCs/>
          <w:sz w:val="24"/>
          <w:szCs w:val="24"/>
          <w:lang w:val="hu-HU"/>
        </w:rPr>
        <w:t xml:space="preserve">megkülönböztetünk Selenium 1 és Selenium 2-t, melyek a Selenium projekt verziói. A Selenium ’ még nem volt böngésző független az egyes böngészőkkel a Selenium Remote Control (RC) kommunikált, így lehetséges volt hogy az egyik böngészőn működött a megírt kód a másikon viszint már nem. A Selenium 2 már webdrivert használ, mint alapértelmezett API. Ennek használatával a parancsok a kliens gépről közvetlenül a böngészőbe továbbítódnak driverek segítségével. </w:t>
      </w:r>
    </w:p>
    <w:p w14:paraId="6BE74277" w14:textId="59E700CD" w:rsidR="00D058BD" w:rsidRDefault="00D058BD" w:rsidP="00D058BD">
      <w:pPr>
        <w:pStyle w:val="ListParagraph"/>
        <w:spacing w:before="360" w:line="360" w:lineRule="auto"/>
        <w:jc w:val="center"/>
        <w:rPr>
          <w:bCs/>
          <w:sz w:val="24"/>
          <w:szCs w:val="24"/>
          <w:lang w:val="hu-HU"/>
        </w:rPr>
      </w:pPr>
      <w:r>
        <w:rPr>
          <w:noProof/>
        </w:rPr>
        <w:drawing>
          <wp:inline distT="0" distB="0" distL="0" distR="0" wp14:anchorId="0E168D38" wp14:editId="12346188">
            <wp:extent cx="4476750" cy="4238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6750" cy="4238625"/>
                    </a:xfrm>
                    <a:prstGeom prst="rect">
                      <a:avLst/>
                    </a:prstGeom>
                  </pic:spPr>
                </pic:pic>
              </a:graphicData>
            </a:graphic>
          </wp:inline>
        </w:drawing>
      </w:r>
    </w:p>
    <w:p w14:paraId="7E8E5D1E" w14:textId="670FBFC7" w:rsidR="00D058BD" w:rsidRPr="00D058BD" w:rsidRDefault="006F19E4" w:rsidP="00D058BD">
      <w:pPr>
        <w:pStyle w:val="ListParagraph"/>
        <w:spacing w:before="360" w:line="360" w:lineRule="auto"/>
        <w:jc w:val="center"/>
        <w:rPr>
          <w:bCs/>
          <w:i/>
          <w:lang w:val="hu-HU"/>
        </w:rPr>
      </w:pPr>
      <w:r>
        <w:rPr>
          <w:bCs/>
          <w:i/>
          <w:lang w:val="hu-HU"/>
        </w:rPr>
        <w:t>8.Ábra</w:t>
      </w:r>
      <w:r w:rsidR="00D058BD" w:rsidRPr="00D058BD">
        <w:rPr>
          <w:bCs/>
          <w:i/>
          <w:lang w:val="hu-HU"/>
        </w:rPr>
        <w:t>: Selenium Webdriver architektúra</w:t>
      </w:r>
    </w:p>
    <w:p w14:paraId="00C6EF34" w14:textId="77777777" w:rsidR="00D058BD" w:rsidRDefault="00D058BD" w:rsidP="00D058BD">
      <w:pPr>
        <w:pStyle w:val="ListParagraph"/>
        <w:spacing w:before="360" w:line="360" w:lineRule="auto"/>
        <w:jc w:val="center"/>
        <w:rPr>
          <w:bCs/>
          <w:sz w:val="24"/>
          <w:szCs w:val="24"/>
          <w:lang w:val="hu-HU"/>
        </w:rPr>
      </w:pPr>
    </w:p>
    <w:p w14:paraId="6AD3558F" w14:textId="77777777" w:rsidR="00D058BD" w:rsidRPr="00E8735B" w:rsidRDefault="00D058BD" w:rsidP="00D058BD">
      <w:pPr>
        <w:pStyle w:val="ListParagraph"/>
        <w:spacing w:before="360" w:line="360" w:lineRule="auto"/>
        <w:rPr>
          <w:bCs/>
          <w:sz w:val="24"/>
          <w:szCs w:val="24"/>
          <w:lang w:val="hu-HU"/>
        </w:rPr>
      </w:pPr>
    </w:p>
    <w:p w14:paraId="04BC8DA9" w14:textId="77777777" w:rsidR="00B80756" w:rsidRDefault="00B80756" w:rsidP="00DA52BF">
      <w:pPr>
        <w:pStyle w:val="ListParagraph"/>
        <w:spacing w:before="360" w:line="360" w:lineRule="auto"/>
        <w:jc w:val="both"/>
        <w:rPr>
          <w:bCs/>
          <w:sz w:val="24"/>
          <w:szCs w:val="24"/>
          <w:lang w:val="hu-HU"/>
        </w:rPr>
      </w:pPr>
    </w:p>
    <w:p w14:paraId="082A8236" w14:textId="77777777" w:rsidR="00E147C9" w:rsidRDefault="00E147C9" w:rsidP="00DA52BF">
      <w:pPr>
        <w:pStyle w:val="ListParagraph"/>
        <w:spacing w:before="360" w:line="360" w:lineRule="auto"/>
        <w:jc w:val="both"/>
        <w:rPr>
          <w:bCs/>
          <w:sz w:val="24"/>
          <w:szCs w:val="24"/>
          <w:lang w:val="hu-HU"/>
        </w:rPr>
      </w:pPr>
    </w:p>
    <w:p w14:paraId="61D20C0F" w14:textId="77777777" w:rsidR="00E147C9" w:rsidRPr="00E04FA6" w:rsidRDefault="00E147C9" w:rsidP="00DA52BF">
      <w:pPr>
        <w:pStyle w:val="ListParagraph"/>
        <w:spacing w:before="360" w:line="360" w:lineRule="auto"/>
        <w:jc w:val="both"/>
        <w:rPr>
          <w:bCs/>
          <w:sz w:val="24"/>
          <w:szCs w:val="24"/>
          <w:lang w:val="hu-HU"/>
        </w:rPr>
      </w:pPr>
    </w:p>
    <w:p w14:paraId="52258F5D" w14:textId="61A2B518" w:rsidR="00AB59F5" w:rsidRPr="00BC2441" w:rsidRDefault="00BC2441" w:rsidP="00BC2441">
      <w:pPr>
        <w:pStyle w:val="ListParagraph"/>
        <w:spacing w:before="360" w:line="360" w:lineRule="auto"/>
        <w:ind w:left="567" w:firstLine="142"/>
        <w:jc w:val="both"/>
        <w:rPr>
          <w:bCs/>
          <w:sz w:val="24"/>
          <w:szCs w:val="24"/>
          <w:lang w:val="hu-HU"/>
        </w:rPr>
      </w:pPr>
      <w:r w:rsidRPr="00BC2441">
        <w:rPr>
          <w:bCs/>
          <w:sz w:val="24"/>
          <w:szCs w:val="24"/>
          <w:lang w:val="hu-HU"/>
        </w:rPr>
        <w:lastRenderedPageBreak/>
        <w:t xml:space="preserve">Munkám során a Selenium 2-t fogom használni, mivel sokkal rugalmasabb és jobban használható a korábbi verziónál, valamint nagyon sok forrás áll rendelkezésre, hogy a tesztek automatizálását </w:t>
      </w:r>
      <w:r>
        <w:rPr>
          <w:bCs/>
          <w:sz w:val="24"/>
          <w:szCs w:val="24"/>
          <w:lang w:val="hu-HU"/>
        </w:rPr>
        <w:t>megfele</w:t>
      </w:r>
      <w:r w:rsidRPr="00BC2441">
        <w:rPr>
          <w:bCs/>
          <w:sz w:val="24"/>
          <w:szCs w:val="24"/>
          <w:lang w:val="hu-HU"/>
        </w:rPr>
        <w:t xml:space="preserve">lően és hatékonyan tudjam leimplementálni. </w:t>
      </w:r>
    </w:p>
    <w:p w14:paraId="05F9BC8E" w14:textId="7EBE256F" w:rsidR="00AB59F5" w:rsidRDefault="00BC2441" w:rsidP="00BC2441">
      <w:pPr>
        <w:spacing w:before="360" w:line="360" w:lineRule="auto"/>
        <w:jc w:val="both"/>
        <w:rPr>
          <w:b/>
          <w:sz w:val="32"/>
          <w:szCs w:val="32"/>
          <w:lang w:val="hu-HU"/>
        </w:rPr>
      </w:pPr>
      <w:r w:rsidRPr="00BC2441">
        <w:rPr>
          <w:b/>
          <w:sz w:val="32"/>
          <w:szCs w:val="32"/>
          <w:lang w:val="hu-HU"/>
        </w:rPr>
        <w:t>4.2 Teszteszközök bemutatása</w:t>
      </w:r>
    </w:p>
    <w:p w14:paraId="79B0F2E5" w14:textId="722078E8" w:rsidR="00BC2441" w:rsidRDefault="009E29A9" w:rsidP="00BC2441">
      <w:pPr>
        <w:spacing w:before="360" w:line="360" w:lineRule="auto"/>
        <w:ind w:left="567"/>
        <w:jc w:val="both"/>
        <w:rPr>
          <w:sz w:val="24"/>
          <w:szCs w:val="24"/>
          <w:lang w:val="hu-HU"/>
        </w:rPr>
      </w:pPr>
      <w:r w:rsidRPr="009E29A9">
        <w:rPr>
          <w:sz w:val="24"/>
          <w:szCs w:val="24"/>
          <w:lang w:val="hu-HU"/>
        </w:rPr>
        <w:t>A teszt</w:t>
      </w:r>
      <w:r>
        <w:rPr>
          <w:sz w:val="24"/>
          <w:szCs w:val="24"/>
          <w:lang w:val="hu-HU"/>
        </w:rPr>
        <w:t xml:space="preserve">ek előkészítéséhez és implementálához, valamint az eredmények riportolásához az alábbi eszközöket használtam: </w:t>
      </w:r>
    </w:p>
    <w:p w14:paraId="7FFB98C3" w14:textId="64A0070A" w:rsidR="009E29A9" w:rsidRDefault="009E29A9" w:rsidP="009E29A9">
      <w:pPr>
        <w:pStyle w:val="ListParagraph"/>
        <w:numPr>
          <w:ilvl w:val="0"/>
          <w:numId w:val="10"/>
        </w:numPr>
        <w:spacing w:before="360" w:line="360" w:lineRule="auto"/>
        <w:jc w:val="both"/>
        <w:rPr>
          <w:sz w:val="24"/>
          <w:szCs w:val="24"/>
          <w:lang w:val="hu-HU"/>
        </w:rPr>
      </w:pPr>
      <w:r w:rsidRPr="009E29A9">
        <w:rPr>
          <w:b/>
          <w:sz w:val="24"/>
          <w:szCs w:val="24"/>
          <w:lang w:val="hu-HU"/>
        </w:rPr>
        <w:t>Selenium Webdriver API</w:t>
      </w:r>
      <w:r>
        <w:rPr>
          <w:sz w:val="24"/>
          <w:szCs w:val="24"/>
          <w:lang w:val="hu-HU"/>
        </w:rPr>
        <w:t xml:space="preserve"> – a web alapú automatizáláshoz</w:t>
      </w:r>
    </w:p>
    <w:p w14:paraId="59A542FD" w14:textId="2F269362" w:rsidR="009E29A9" w:rsidRDefault="009E29A9" w:rsidP="009E29A9">
      <w:pPr>
        <w:pStyle w:val="ListParagraph"/>
        <w:numPr>
          <w:ilvl w:val="0"/>
          <w:numId w:val="10"/>
        </w:numPr>
        <w:spacing w:before="360" w:line="360" w:lineRule="auto"/>
        <w:jc w:val="both"/>
        <w:rPr>
          <w:sz w:val="24"/>
          <w:szCs w:val="24"/>
          <w:lang w:val="hu-HU"/>
        </w:rPr>
      </w:pPr>
      <w:r w:rsidRPr="009E29A9">
        <w:rPr>
          <w:b/>
          <w:sz w:val="24"/>
          <w:szCs w:val="24"/>
          <w:lang w:val="hu-HU"/>
        </w:rPr>
        <w:t>Eclipse</w:t>
      </w:r>
      <w:r>
        <w:rPr>
          <w:sz w:val="24"/>
          <w:szCs w:val="24"/>
          <w:lang w:val="hu-HU"/>
        </w:rPr>
        <w:t xml:space="preserve"> – a tesztek implementálásához</w:t>
      </w:r>
    </w:p>
    <w:p w14:paraId="29FB69EC" w14:textId="52801D3C" w:rsidR="009E29A9" w:rsidRDefault="009E29A9" w:rsidP="009E29A9">
      <w:pPr>
        <w:pStyle w:val="ListParagraph"/>
        <w:numPr>
          <w:ilvl w:val="0"/>
          <w:numId w:val="10"/>
        </w:numPr>
        <w:spacing w:before="360" w:line="360" w:lineRule="auto"/>
        <w:jc w:val="both"/>
        <w:rPr>
          <w:sz w:val="24"/>
          <w:szCs w:val="24"/>
          <w:lang w:val="hu-HU"/>
        </w:rPr>
      </w:pPr>
      <w:r w:rsidRPr="009E29A9">
        <w:rPr>
          <w:b/>
          <w:sz w:val="24"/>
          <w:szCs w:val="24"/>
          <w:lang w:val="hu-HU"/>
        </w:rPr>
        <w:t>Git</w:t>
      </w:r>
      <w:r>
        <w:rPr>
          <w:sz w:val="24"/>
          <w:szCs w:val="24"/>
          <w:lang w:val="hu-HU"/>
        </w:rPr>
        <w:t xml:space="preserve"> – az implementáció nyomon követéséhez</w:t>
      </w:r>
    </w:p>
    <w:p w14:paraId="09B073A3" w14:textId="31AA401C" w:rsidR="009E29A9" w:rsidRDefault="009E29A9" w:rsidP="009E29A9">
      <w:pPr>
        <w:pStyle w:val="ListParagraph"/>
        <w:numPr>
          <w:ilvl w:val="0"/>
          <w:numId w:val="10"/>
        </w:numPr>
        <w:spacing w:before="360" w:line="360" w:lineRule="auto"/>
        <w:jc w:val="both"/>
        <w:rPr>
          <w:sz w:val="24"/>
          <w:szCs w:val="24"/>
          <w:lang w:val="hu-HU"/>
        </w:rPr>
      </w:pPr>
      <w:r w:rsidRPr="009E29A9">
        <w:rPr>
          <w:b/>
          <w:sz w:val="24"/>
          <w:szCs w:val="24"/>
          <w:lang w:val="hu-HU"/>
        </w:rPr>
        <w:t xml:space="preserve">TestLink </w:t>
      </w:r>
      <w:r>
        <w:rPr>
          <w:sz w:val="24"/>
          <w:szCs w:val="24"/>
          <w:lang w:val="hu-HU"/>
        </w:rPr>
        <w:t>– tesztek követhetőségéhez, riportozáshoz</w:t>
      </w:r>
    </w:p>
    <w:p w14:paraId="74E51361" w14:textId="127AF901" w:rsidR="009E29A9" w:rsidRDefault="009E29A9" w:rsidP="009E29A9">
      <w:pPr>
        <w:spacing w:before="360" w:line="360" w:lineRule="auto"/>
        <w:jc w:val="both"/>
        <w:rPr>
          <w:b/>
          <w:sz w:val="24"/>
          <w:szCs w:val="24"/>
          <w:lang w:val="hu-HU"/>
        </w:rPr>
      </w:pPr>
      <w:r w:rsidRPr="009E29A9">
        <w:rPr>
          <w:b/>
          <w:sz w:val="24"/>
          <w:szCs w:val="24"/>
          <w:lang w:val="hu-HU"/>
        </w:rPr>
        <w:t>Selenium Webd</w:t>
      </w:r>
      <w:r w:rsidR="00C071EB">
        <w:rPr>
          <w:b/>
          <w:sz w:val="24"/>
          <w:szCs w:val="24"/>
          <w:lang w:val="hu-HU"/>
        </w:rPr>
        <w:t>r</w:t>
      </w:r>
      <w:r w:rsidRPr="009E29A9">
        <w:rPr>
          <w:b/>
          <w:sz w:val="24"/>
          <w:szCs w:val="24"/>
          <w:lang w:val="hu-HU"/>
        </w:rPr>
        <w:t>iver API</w:t>
      </w:r>
    </w:p>
    <w:p w14:paraId="53030189" w14:textId="14C446F7" w:rsidR="006F19E4" w:rsidRDefault="006F19E4" w:rsidP="000748A5">
      <w:pPr>
        <w:spacing w:before="360" w:line="360" w:lineRule="auto"/>
        <w:jc w:val="both"/>
        <w:rPr>
          <w:sz w:val="24"/>
          <w:szCs w:val="24"/>
          <w:lang w:val="hu-HU"/>
        </w:rPr>
      </w:pPr>
      <w:r w:rsidRPr="006F19E4">
        <w:rPr>
          <w:sz w:val="24"/>
          <w:szCs w:val="24"/>
          <w:lang w:val="hu-HU"/>
        </w:rPr>
        <w:t xml:space="preserve">Mint azt </w:t>
      </w:r>
      <w:r w:rsidR="00CA59D8">
        <w:rPr>
          <w:sz w:val="24"/>
          <w:szCs w:val="24"/>
          <w:lang w:val="hu-HU"/>
        </w:rPr>
        <w:t>a</w:t>
      </w:r>
      <w:r w:rsidRPr="006F19E4">
        <w:rPr>
          <w:sz w:val="24"/>
          <w:szCs w:val="24"/>
          <w:lang w:val="hu-HU"/>
        </w:rPr>
        <w:t xml:space="preserve"> </w:t>
      </w:r>
      <w:r w:rsidR="00CA59D8">
        <w:rPr>
          <w:i/>
          <w:sz w:val="24"/>
          <w:szCs w:val="24"/>
          <w:lang w:val="hu-HU"/>
        </w:rPr>
        <w:t>8. Ábrán</w:t>
      </w:r>
      <w:r w:rsidRPr="006F19E4">
        <w:rPr>
          <w:sz w:val="24"/>
          <w:szCs w:val="24"/>
          <w:lang w:val="hu-HU"/>
        </w:rPr>
        <w:t xml:space="preserve"> is láthattuk a Selenium Webdriver API egyfajta köztes csatornát biztosít a különböző kódnyelven megírt scriptek és a különböző Browserek között. </w:t>
      </w:r>
      <w:r>
        <w:rPr>
          <w:sz w:val="24"/>
          <w:szCs w:val="24"/>
          <w:lang w:val="hu-HU"/>
        </w:rPr>
        <w:t xml:space="preserve">A különböző browserek használatánál viszont továbbra is kihívást jelenthet azok mérete ezzel együtt az egyes elemek láthatósága. Maga a browser gyorsasága és a cookiek használata is. </w:t>
      </w:r>
    </w:p>
    <w:p w14:paraId="48E31CF7" w14:textId="126D069E" w:rsidR="00CA59D8" w:rsidRDefault="00CA59D8" w:rsidP="009E29A9">
      <w:pPr>
        <w:spacing w:before="360" w:line="360" w:lineRule="auto"/>
        <w:jc w:val="both"/>
        <w:rPr>
          <w:sz w:val="24"/>
          <w:szCs w:val="24"/>
          <w:lang w:val="hu-HU"/>
        </w:rPr>
      </w:pPr>
      <w:r>
        <w:rPr>
          <w:sz w:val="24"/>
          <w:szCs w:val="24"/>
          <w:lang w:val="hu-HU"/>
        </w:rPr>
        <w:t xml:space="preserve">A Selenium Webdriver API segítségével lehet a különböző oldalakon és azok közt navigálni valamint az oldalakon az egyes adatokra keresni vagy módosításokat végezni. </w:t>
      </w:r>
    </w:p>
    <w:p w14:paraId="7392E754" w14:textId="641B7E05" w:rsidR="00CA59D8" w:rsidRDefault="00CA59D8" w:rsidP="009E29A9">
      <w:pPr>
        <w:spacing w:before="360" w:line="360" w:lineRule="auto"/>
        <w:jc w:val="both"/>
        <w:rPr>
          <w:sz w:val="24"/>
          <w:szCs w:val="24"/>
          <w:lang w:val="hu-HU"/>
        </w:rPr>
      </w:pPr>
      <w:r>
        <w:rPr>
          <w:sz w:val="24"/>
          <w:szCs w:val="24"/>
          <w:lang w:val="hu-HU"/>
        </w:rPr>
        <w:t>Az alapvető műveletek</w:t>
      </w:r>
      <w:r w:rsidR="00C659FB">
        <w:rPr>
          <w:sz w:val="24"/>
          <w:szCs w:val="24"/>
          <w:lang w:val="hu-HU"/>
        </w:rPr>
        <w:t xml:space="preserve"> [12]</w:t>
      </w:r>
      <w:r>
        <w:rPr>
          <w:sz w:val="24"/>
          <w:szCs w:val="24"/>
          <w:lang w:val="hu-HU"/>
        </w:rPr>
        <w:t xml:space="preserve">: </w:t>
      </w:r>
    </w:p>
    <w:p w14:paraId="3217B21B" w14:textId="604DC951" w:rsidR="00CA59D8" w:rsidRDefault="00C659FB" w:rsidP="00CA59D8">
      <w:pPr>
        <w:pStyle w:val="ListParagraph"/>
        <w:numPr>
          <w:ilvl w:val="0"/>
          <w:numId w:val="11"/>
        </w:numPr>
        <w:spacing w:before="360" w:line="360" w:lineRule="auto"/>
        <w:jc w:val="both"/>
        <w:rPr>
          <w:sz w:val="24"/>
          <w:szCs w:val="24"/>
          <w:lang w:val="hu-HU"/>
        </w:rPr>
      </w:pPr>
      <w:r>
        <w:rPr>
          <w:sz w:val="24"/>
          <w:szCs w:val="24"/>
          <w:lang w:val="hu-HU"/>
        </w:rPr>
        <w:t>Navigálni</w:t>
      </w:r>
      <w:r w:rsidR="00CA59D8">
        <w:rPr>
          <w:sz w:val="24"/>
          <w:szCs w:val="24"/>
          <w:lang w:val="hu-HU"/>
        </w:rPr>
        <w:t xml:space="preserve"> egy url-hez</w:t>
      </w:r>
    </w:p>
    <w:p w14:paraId="7BA3A606" w14:textId="3AFC994D" w:rsidR="00CA59D8" w:rsidRDefault="00CA59D8" w:rsidP="00CA59D8">
      <w:pPr>
        <w:pStyle w:val="ListParagraph"/>
        <w:numPr>
          <w:ilvl w:val="0"/>
          <w:numId w:val="12"/>
        </w:numPr>
        <w:spacing w:before="360" w:line="360" w:lineRule="auto"/>
        <w:jc w:val="both"/>
        <w:rPr>
          <w:sz w:val="24"/>
          <w:szCs w:val="24"/>
          <w:lang w:val="hu-HU"/>
        </w:rPr>
      </w:pPr>
      <w:r>
        <w:rPr>
          <w:sz w:val="24"/>
          <w:szCs w:val="24"/>
          <w:lang w:val="hu-HU"/>
        </w:rPr>
        <w:t>driver.navigate().back()</w:t>
      </w:r>
    </w:p>
    <w:p w14:paraId="19C2727C" w14:textId="037C5256" w:rsidR="00CA59D8" w:rsidRDefault="00CA59D8" w:rsidP="00CA59D8">
      <w:pPr>
        <w:pStyle w:val="ListParagraph"/>
        <w:numPr>
          <w:ilvl w:val="0"/>
          <w:numId w:val="12"/>
        </w:numPr>
        <w:spacing w:before="360" w:line="360" w:lineRule="auto"/>
        <w:jc w:val="both"/>
        <w:rPr>
          <w:sz w:val="24"/>
          <w:szCs w:val="24"/>
          <w:lang w:val="hu-HU"/>
        </w:rPr>
      </w:pPr>
      <w:r>
        <w:rPr>
          <w:sz w:val="24"/>
          <w:szCs w:val="24"/>
          <w:lang w:val="hu-HU"/>
        </w:rPr>
        <w:t>driver.navigate().forward()</w:t>
      </w:r>
    </w:p>
    <w:p w14:paraId="0045D8DE" w14:textId="77777777" w:rsidR="00CA59D8" w:rsidRDefault="00CA59D8" w:rsidP="00CA59D8">
      <w:pPr>
        <w:pStyle w:val="ListParagraph"/>
        <w:spacing w:before="360" w:line="360" w:lineRule="auto"/>
        <w:ind w:left="1440"/>
        <w:jc w:val="both"/>
        <w:rPr>
          <w:sz w:val="24"/>
          <w:szCs w:val="24"/>
          <w:lang w:val="hu-HU"/>
        </w:rPr>
      </w:pPr>
    </w:p>
    <w:p w14:paraId="45F414E9" w14:textId="0DFB5601" w:rsidR="00CA59D8" w:rsidRDefault="00CA59D8" w:rsidP="00CA59D8">
      <w:pPr>
        <w:pStyle w:val="ListParagraph"/>
        <w:numPr>
          <w:ilvl w:val="0"/>
          <w:numId w:val="11"/>
        </w:numPr>
        <w:spacing w:before="360" w:line="360" w:lineRule="auto"/>
        <w:jc w:val="both"/>
        <w:rPr>
          <w:sz w:val="24"/>
          <w:szCs w:val="24"/>
          <w:lang w:val="hu-HU"/>
        </w:rPr>
      </w:pPr>
      <w:r>
        <w:rPr>
          <w:sz w:val="24"/>
          <w:szCs w:val="24"/>
          <w:lang w:val="hu-HU"/>
        </w:rPr>
        <w:lastRenderedPageBreak/>
        <w:t>Frissíteni az oldalt</w:t>
      </w:r>
    </w:p>
    <w:p w14:paraId="3279A89A" w14:textId="46794AAF" w:rsidR="00CA59D8" w:rsidRPr="00CA59D8" w:rsidRDefault="00CA59D8" w:rsidP="00CA59D8">
      <w:pPr>
        <w:pStyle w:val="ListParagraph"/>
        <w:numPr>
          <w:ilvl w:val="0"/>
          <w:numId w:val="17"/>
        </w:numPr>
        <w:spacing w:before="360" w:line="360" w:lineRule="auto"/>
        <w:jc w:val="both"/>
        <w:rPr>
          <w:sz w:val="24"/>
          <w:szCs w:val="24"/>
          <w:lang w:val="hu-HU"/>
        </w:rPr>
      </w:pPr>
      <w:r w:rsidRPr="00CA59D8">
        <w:rPr>
          <w:sz w:val="24"/>
          <w:szCs w:val="24"/>
          <w:lang w:val="hu-HU"/>
        </w:rPr>
        <w:t>driver.navigate().refresh()</w:t>
      </w:r>
    </w:p>
    <w:p w14:paraId="1E9D2759" w14:textId="0B5813F8" w:rsidR="00CA59D8" w:rsidRDefault="00CA59D8" w:rsidP="00CA59D8">
      <w:pPr>
        <w:pStyle w:val="ListParagraph"/>
        <w:numPr>
          <w:ilvl w:val="0"/>
          <w:numId w:val="11"/>
        </w:numPr>
        <w:spacing w:before="360" w:line="360" w:lineRule="auto"/>
        <w:jc w:val="both"/>
        <w:rPr>
          <w:sz w:val="24"/>
          <w:szCs w:val="24"/>
          <w:lang w:val="hu-HU"/>
        </w:rPr>
      </w:pPr>
      <w:r>
        <w:rPr>
          <w:sz w:val="24"/>
          <w:szCs w:val="24"/>
          <w:lang w:val="hu-HU"/>
        </w:rPr>
        <w:t>Bezárni az oldalt</w:t>
      </w:r>
    </w:p>
    <w:p w14:paraId="3773B89F" w14:textId="429C4C1E" w:rsidR="00CA59D8" w:rsidRDefault="00CA59D8" w:rsidP="00CA59D8">
      <w:pPr>
        <w:pStyle w:val="ListParagraph"/>
        <w:numPr>
          <w:ilvl w:val="0"/>
          <w:numId w:val="15"/>
        </w:numPr>
        <w:spacing w:before="360" w:line="360" w:lineRule="auto"/>
        <w:jc w:val="both"/>
        <w:rPr>
          <w:sz w:val="24"/>
          <w:szCs w:val="24"/>
          <w:lang w:val="hu-HU"/>
        </w:rPr>
      </w:pPr>
      <w:r>
        <w:rPr>
          <w:sz w:val="24"/>
          <w:szCs w:val="24"/>
          <w:lang w:val="hu-HU"/>
        </w:rPr>
        <w:t>driver.close()</w:t>
      </w:r>
    </w:p>
    <w:p w14:paraId="7E1F2194" w14:textId="777A8030" w:rsidR="00CA59D8" w:rsidRDefault="00CA59D8" w:rsidP="00CA59D8">
      <w:pPr>
        <w:pStyle w:val="ListParagraph"/>
        <w:numPr>
          <w:ilvl w:val="0"/>
          <w:numId w:val="11"/>
        </w:numPr>
        <w:spacing w:before="360" w:line="360" w:lineRule="auto"/>
        <w:jc w:val="both"/>
        <w:rPr>
          <w:sz w:val="24"/>
          <w:szCs w:val="24"/>
          <w:lang w:val="hu-HU"/>
        </w:rPr>
      </w:pPr>
      <w:r>
        <w:rPr>
          <w:sz w:val="24"/>
          <w:szCs w:val="24"/>
          <w:lang w:val="hu-HU"/>
        </w:rPr>
        <w:t>Lekérni az oldal adatait (cím, url, tartalom)</w:t>
      </w:r>
    </w:p>
    <w:p w14:paraId="0120F2CB" w14:textId="3E257CBA" w:rsidR="00CA59D8" w:rsidRDefault="00CA59D8" w:rsidP="00CA59D8">
      <w:pPr>
        <w:pStyle w:val="ListParagraph"/>
        <w:numPr>
          <w:ilvl w:val="0"/>
          <w:numId w:val="14"/>
        </w:numPr>
        <w:spacing w:before="360" w:line="360" w:lineRule="auto"/>
        <w:jc w:val="both"/>
        <w:rPr>
          <w:sz w:val="24"/>
          <w:szCs w:val="24"/>
          <w:lang w:val="hu-HU"/>
        </w:rPr>
      </w:pPr>
      <w:r>
        <w:rPr>
          <w:sz w:val="24"/>
          <w:szCs w:val="24"/>
          <w:lang w:val="hu-HU"/>
        </w:rPr>
        <w:t>driver.getCurrentUrl()</w:t>
      </w:r>
    </w:p>
    <w:p w14:paraId="4995E9B6" w14:textId="7D47621E" w:rsidR="00CA59D8" w:rsidRDefault="00CA59D8" w:rsidP="00CA59D8">
      <w:pPr>
        <w:pStyle w:val="ListParagraph"/>
        <w:numPr>
          <w:ilvl w:val="0"/>
          <w:numId w:val="14"/>
        </w:numPr>
        <w:spacing w:before="360" w:line="360" w:lineRule="auto"/>
        <w:jc w:val="both"/>
        <w:rPr>
          <w:sz w:val="24"/>
          <w:szCs w:val="24"/>
          <w:lang w:val="hu-HU"/>
        </w:rPr>
      </w:pPr>
      <w:r>
        <w:rPr>
          <w:sz w:val="24"/>
          <w:szCs w:val="24"/>
          <w:lang w:val="hu-HU"/>
        </w:rPr>
        <w:t>driver.getTitle()</w:t>
      </w:r>
    </w:p>
    <w:p w14:paraId="67D6626E" w14:textId="397A974C" w:rsidR="00CA59D8" w:rsidRDefault="00CA59D8" w:rsidP="00CA59D8">
      <w:pPr>
        <w:pStyle w:val="ListParagraph"/>
        <w:numPr>
          <w:ilvl w:val="0"/>
          <w:numId w:val="14"/>
        </w:numPr>
        <w:spacing w:before="360" w:line="360" w:lineRule="auto"/>
        <w:jc w:val="both"/>
        <w:rPr>
          <w:sz w:val="24"/>
          <w:szCs w:val="24"/>
          <w:lang w:val="hu-HU"/>
        </w:rPr>
      </w:pPr>
      <w:r>
        <w:rPr>
          <w:sz w:val="24"/>
          <w:szCs w:val="24"/>
          <w:lang w:val="hu-HU"/>
        </w:rPr>
        <w:t>driver.getPageSource</w:t>
      </w:r>
    </w:p>
    <w:p w14:paraId="29827463" w14:textId="4A0FF73F" w:rsidR="00CA59D8" w:rsidRDefault="00CA59D8" w:rsidP="00CA59D8">
      <w:pPr>
        <w:pStyle w:val="ListParagraph"/>
        <w:numPr>
          <w:ilvl w:val="0"/>
          <w:numId w:val="14"/>
        </w:numPr>
        <w:spacing w:before="360" w:line="360" w:lineRule="auto"/>
        <w:jc w:val="both"/>
        <w:rPr>
          <w:sz w:val="24"/>
          <w:szCs w:val="24"/>
          <w:lang w:val="hu-HU"/>
        </w:rPr>
      </w:pPr>
      <w:r>
        <w:rPr>
          <w:sz w:val="24"/>
          <w:szCs w:val="24"/>
          <w:lang w:val="hu-HU"/>
        </w:rPr>
        <w:t>dri</w:t>
      </w:r>
      <w:r w:rsidR="000748A5">
        <w:rPr>
          <w:sz w:val="24"/>
          <w:szCs w:val="24"/>
          <w:lang w:val="hu-HU"/>
        </w:rPr>
        <w:t>ver.findElement</w:t>
      </w:r>
      <w:r>
        <w:rPr>
          <w:sz w:val="24"/>
          <w:szCs w:val="24"/>
          <w:lang w:val="hu-HU"/>
        </w:rPr>
        <w:t>(</w:t>
      </w:r>
      <w:r w:rsidR="000748A5">
        <w:rPr>
          <w:sz w:val="24"/>
          <w:szCs w:val="24"/>
          <w:lang w:val="hu-HU"/>
        </w:rPr>
        <w:t>By…</w:t>
      </w:r>
      <w:r>
        <w:rPr>
          <w:sz w:val="24"/>
          <w:szCs w:val="24"/>
          <w:lang w:val="hu-HU"/>
        </w:rPr>
        <w:t>).getText()</w:t>
      </w:r>
    </w:p>
    <w:p w14:paraId="4D02C578" w14:textId="04B6E4F7" w:rsidR="00CA59D8" w:rsidRDefault="00CA59D8" w:rsidP="00CA59D8">
      <w:pPr>
        <w:pStyle w:val="ListParagraph"/>
        <w:numPr>
          <w:ilvl w:val="0"/>
          <w:numId w:val="11"/>
        </w:numPr>
        <w:spacing w:before="360" w:line="360" w:lineRule="auto"/>
        <w:jc w:val="both"/>
        <w:rPr>
          <w:sz w:val="24"/>
          <w:szCs w:val="24"/>
          <w:lang w:val="hu-HU"/>
        </w:rPr>
      </w:pPr>
      <w:r>
        <w:rPr>
          <w:sz w:val="24"/>
          <w:szCs w:val="24"/>
          <w:lang w:val="hu-HU"/>
        </w:rPr>
        <w:t>Beírni az oldalra</w:t>
      </w:r>
    </w:p>
    <w:p w14:paraId="7170710A" w14:textId="0B2FC06D" w:rsidR="00CA59D8" w:rsidRDefault="00CA59D8" w:rsidP="00CA59D8">
      <w:pPr>
        <w:pStyle w:val="ListParagraph"/>
        <w:numPr>
          <w:ilvl w:val="0"/>
          <w:numId w:val="18"/>
        </w:numPr>
        <w:spacing w:before="360" w:line="360" w:lineRule="auto"/>
        <w:jc w:val="both"/>
        <w:rPr>
          <w:sz w:val="24"/>
          <w:szCs w:val="24"/>
          <w:lang w:val="hu-HU"/>
        </w:rPr>
      </w:pPr>
      <w:r>
        <w:rPr>
          <w:sz w:val="24"/>
          <w:szCs w:val="24"/>
          <w:lang w:val="hu-HU"/>
        </w:rPr>
        <w:t>driver.sendKeys()</w:t>
      </w:r>
    </w:p>
    <w:p w14:paraId="2331081C" w14:textId="21001FF8" w:rsidR="00C659FB" w:rsidRDefault="00C659FB" w:rsidP="00C659FB">
      <w:pPr>
        <w:spacing w:before="360" w:line="360" w:lineRule="auto"/>
        <w:jc w:val="both"/>
        <w:rPr>
          <w:sz w:val="24"/>
          <w:szCs w:val="24"/>
          <w:lang w:val="hu-HU"/>
        </w:rPr>
      </w:pPr>
      <w:r>
        <w:rPr>
          <w:sz w:val="24"/>
          <w:szCs w:val="24"/>
          <w:lang w:val="hu-HU"/>
        </w:rPr>
        <w:t xml:space="preserve">A findBy függvényben különböző paraméterek segítségével tudjuk megadni az egyes elemek helyét. Ezt a html oldal forrásának elemzése után könnyen meg tudjuk tenni. Magát a html forrást az egyes browserek fejlesztői nézetében tudjuk megnézni. Itt aztán megtalálhatjuk az egyes elemek lokációját: </w:t>
      </w:r>
    </w:p>
    <w:p w14:paraId="1AEA13A3" w14:textId="7256454D" w:rsidR="00C659FB" w:rsidRDefault="00C659FB" w:rsidP="00C659FB">
      <w:pPr>
        <w:pStyle w:val="ListParagraph"/>
        <w:numPr>
          <w:ilvl w:val="0"/>
          <w:numId w:val="18"/>
        </w:numPr>
        <w:spacing w:before="360" w:line="360" w:lineRule="auto"/>
        <w:jc w:val="both"/>
        <w:rPr>
          <w:sz w:val="24"/>
          <w:szCs w:val="24"/>
          <w:lang w:val="hu-HU"/>
        </w:rPr>
      </w:pPr>
      <w:r>
        <w:rPr>
          <w:sz w:val="24"/>
          <w:szCs w:val="24"/>
          <w:lang w:val="hu-HU"/>
        </w:rPr>
        <w:t>id</w:t>
      </w:r>
    </w:p>
    <w:p w14:paraId="790C9252" w14:textId="0A3AD2AF" w:rsidR="00C659FB" w:rsidRDefault="00C659FB" w:rsidP="00C659FB">
      <w:pPr>
        <w:pStyle w:val="ListParagraph"/>
        <w:numPr>
          <w:ilvl w:val="0"/>
          <w:numId w:val="18"/>
        </w:numPr>
        <w:spacing w:before="360" w:line="360" w:lineRule="auto"/>
        <w:jc w:val="both"/>
        <w:rPr>
          <w:sz w:val="24"/>
          <w:szCs w:val="24"/>
          <w:lang w:val="hu-HU"/>
        </w:rPr>
      </w:pPr>
      <w:r>
        <w:rPr>
          <w:sz w:val="24"/>
          <w:szCs w:val="24"/>
          <w:lang w:val="hu-HU"/>
        </w:rPr>
        <w:t>className</w:t>
      </w:r>
    </w:p>
    <w:p w14:paraId="72ADA25E" w14:textId="61CAC8B4" w:rsidR="00C659FB" w:rsidRDefault="00C659FB" w:rsidP="00C659FB">
      <w:pPr>
        <w:pStyle w:val="ListParagraph"/>
        <w:numPr>
          <w:ilvl w:val="0"/>
          <w:numId w:val="18"/>
        </w:numPr>
        <w:spacing w:before="360" w:line="360" w:lineRule="auto"/>
        <w:jc w:val="both"/>
        <w:rPr>
          <w:sz w:val="24"/>
          <w:szCs w:val="24"/>
          <w:lang w:val="hu-HU"/>
        </w:rPr>
      </w:pPr>
      <w:r>
        <w:rPr>
          <w:sz w:val="24"/>
          <w:szCs w:val="24"/>
          <w:lang w:val="hu-HU"/>
        </w:rPr>
        <w:t>linkText</w:t>
      </w:r>
    </w:p>
    <w:p w14:paraId="0DB131A9" w14:textId="1BE5E842" w:rsidR="00C659FB" w:rsidRDefault="00C659FB" w:rsidP="00C659FB">
      <w:pPr>
        <w:pStyle w:val="ListParagraph"/>
        <w:numPr>
          <w:ilvl w:val="0"/>
          <w:numId w:val="18"/>
        </w:numPr>
        <w:spacing w:before="360" w:line="360" w:lineRule="auto"/>
        <w:jc w:val="both"/>
        <w:rPr>
          <w:sz w:val="24"/>
          <w:szCs w:val="24"/>
          <w:lang w:val="hu-HU"/>
        </w:rPr>
      </w:pPr>
      <w:r>
        <w:rPr>
          <w:sz w:val="24"/>
          <w:szCs w:val="24"/>
          <w:lang w:val="hu-HU"/>
        </w:rPr>
        <w:t>name</w:t>
      </w:r>
    </w:p>
    <w:p w14:paraId="3B8296F4" w14:textId="09ECA6C8" w:rsidR="00C659FB" w:rsidRDefault="00C659FB" w:rsidP="00C659FB">
      <w:pPr>
        <w:pStyle w:val="ListParagraph"/>
        <w:numPr>
          <w:ilvl w:val="0"/>
          <w:numId w:val="18"/>
        </w:numPr>
        <w:spacing w:before="360" w:line="360" w:lineRule="auto"/>
        <w:jc w:val="both"/>
        <w:rPr>
          <w:sz w:val="24"/>
          <w:szCs w:val="24"/>
          <w:lang w:val="hu-HU"/>
        </w:rPr>
      </w:pPr>
      <w:r>
        <w:rPr>
          <w:sz w:val="24"/>
          <w:szCs w:val="24"/>
          <w:lang w:val="hu-HU"/>
        </w:rPr>
        <w:t>cssSelector</w:t>
      </w:r>
    </w:p>
    <w:p w14:paraId="5E0BE8BE" w14:textId="288E1203" w:rsidR="00C659FB" w:rsidRDefault="00C659FB" w:rsidP="00C659FB">
      <w:pPr>
        <w:pStyle w:val="ListParagraph"/>
        <w:numPr>
          <w:ilvl w:val="0"/>
          <w:numId w:val="18"/>
        </w:numPr>
        <w:spacing w:before="360" w:line="360" w:lineRule="auto"/>
        <w:jc w:val="both"/>
        <w:rPr>
          <w:sz w:val="24"/>
          <w:szCs w:val="24"/>
          <w:lang w:val="hu-HU"/>
        </w:rPr>
      </w:pPr>
      <w:r>
        <w:rPr>
          <w:sz w:val="24"/>
          <w:szCs w:val="24"/>
          <w:lang w:val="hu-HU"/>
        </w:rPr>
        <w:t>xpath</w:t>
      </w:r>
    </w:p>
    <w:p w14:paraId="56C6ED65" w14:textId="15CAAFD2" w:rsidR="00C659FB" w:rsidRDefault="00C659FB" w:rsidP="00C659FB">
      <w:pPr>
        <w:spacing w:before="360" w:line="360" w:lineRule="auto"/>
        <w:jc w:val="both"/>
        <w:rPr>
          <w:sz w:val="24"/>
          <w:szCs w:val="24"/>
          <w:lang w:val="hu-HU"/>
        </w:rPr>
      </w:pPr>
      <w:r>
        <w:rPr>
          <w:sz w:val="24"/>
          <w:szCs w:val="24"/>
          <w:lang w:val="hu-HU"/>
        </w:rPr>
        <w:t>CssSelector és Xpath esetében relatív és abszolút megadási lehetőséget is vannak. Itt a relatív</w:t>
      </w:r>
      <w:r w:rsidR="000748A5">
        <w:rPr>
          <w:sz w:val="24"/>
          <w:szCs w:val="24"/>
          <w:lang w:val="hu-HU"/>
        </w:rPr>
        <w:t xml:space="preserve"> útvonal hazsnálata</w:t>
      </w:r>
      <w:r>
        <w:rPr>
          <w:sz w:val="24"/>
          <w:szCs w:val="24"/>
          <w:lang w:val="hu-HU"/>
        </w:rPr>
        <w:t xml:space="preserve"> a leginkább javasolt, mert ha később változtatnak az oldal struktúráján, akkor lehet, hogy az abszolút útvonal már nem lesz használható. </w:t>
      </w:r>
    </w:p>
    <w:p w14:paraId="4EB9427D" w14:textId="77777777" w:rsidR="00C659FB" w:rsidRDefault="00C659FB" w:rsidP="00C659FB">
      <w:pPr>
        <w:spacing w:before="360" w:line="360" w:lineRule="auto"/>
        <w:jc w:val="both"/>
        <w:rPr>
          <w:sz w:val="24"/>
          <w:szCs w:val="24"/>
          <w:lang w:val="hu-HU"/>
        </w:rPr>
      </w:pPr>
    </w:p>
    <w:p w14:paraId="41CC3A2D" w14:textId="0F414CDF" w:rsidR="00C659FB" w:rsidRPr="000748A5" w:rsidRDefault="00C659FB" w:rsidP="00C659FB">
      <w:pPr>
        <w:spacing w:before="360" w:line="360" w:lineRule="auto"/>
        <w:jc w:val="both"/>
        <w:rPr>
          <w:sz w:val="24"/>
          <w:szCs w:val="24"/>
          <w:lang w:val="hu-HU"/>
        </w:rPr>
      </w:pPr>
      <w:r w:rsidRPr="000748A5">
        <w:rPr>
          <w:sz w:val="24"/>
          <w:szCs w:val="24"/>
          <w:lang w:val="hu-HU"/>
        </w:rPr>
        <w:lastRenderedPageBreak/>
        <w:t xml:space="preserve">Egy-egy példa ezekre: </w:t>
      </w:r>
    </w:p>
    <w:p w14:paraId="78FD150D" w14:textId="44BA01FB" w:rsidR="00C659FB" w:rsidRPr="00C659FB" w:rsidRDefault="00C659FB" w:rsidP="00C659FB">
      <w:pPr>
        <w:autoSpaceDE w:val="0"/>
        <w:autoSpaceDN w:val="0"/>
        <w:adjustRightInd w:val="0"/>
        <w:spacing w:before="360" w:line="360" w:lineRule="auto"/>
        <w:rPr>
          <w:rFonts w:cs="Trebuchet MS"/>
          <w:color w:val="000000"/>
          <w:sz w:val="24"/>
          <w:szCs w:val="24"/>
          <w:lang w:val="hu-HU"/>
        </w:rPr>
      </w:pPr>
      <w:r w:rsidRPr="000748A5">
        <w:rPr>
          <w:rFonts w:cs="Trebuchet MS"/>
          <w:color w:val="000000"/>
          <w:sz w:val="24"/>
          <w:szCs w:val="24"/>
          <w:lang w:val="hu-HU"/>
        </w:rPr>
        <w:t xml:space="preserve">Abszolút útvonal cssSelectorral és Xpathal: </w:t>
      </w:r>
    </w:p>
    <w:p w14:paraId="741F12F6" w14:textId="004711DA" w:rsidR="00C659FB" w:rsidRPr="000748A5" w:rsidRDefault="00C659FB" w:rsidP="00C659FB">
      <w:pPr>
        <w:pStyle w:val="ListParagraph"/>
        <w:numPr>
          <w:ilvl w:val="0"/>
          <w:numId w:val="19"/>
        </w:numPr>
        <w:autoSpaceDE w:val="0"/>
        <w:autoSpaceDN w:val="0"/>
        <w:adjustRightInd w:val="0"/>
        <w:spacing w:before="360" w:line="360" w:lineRule="auto"/>
        <w:rPr>
          <w:rFonts w:cs="Trebuchet MS"/>
          <w:bCs/>
          <w:color w:val="000000"/>
          <w:sz w:val="24"/>
          <w:szCs w:val="24"/>
          <w:lang w:val="hu-HU"/>
        </w:rPr>
      </w:pPr>
      <w:r w:rsidRPr="000748A5">
        <w:rPr>
          <w:rFonts w:cs="Trebuchet MS"/>
          <w:bCs/>
          <w:color w:val="000000"/>
          <w:sz w:val="24"/>
          <w:szCs w:val="24"/>
          <w:lang w:val="hu-HU"/>
        </w:rPr>
        <w:t>driver.findElement(By.cssSelector(”html&gt;body&gt;div&gt;p&gt;input”));</w:t>
      </w:r>
    </w:p>
    <w:p w14:paraId="6D6F64F5" w14:textId="31628F45" w:rsidR="00C659FB" w:rsidRPr="000748A5" w:rsidRDefault="00C659FB" w:rsidP="00C659FB">
      <w:pPr>
        <w:pStyle w:val="ListParagraph"/>
        <w:numPr>
          <w:ilvl w:val="0"/>
          <w:numId w:val="19"/>
        </w:numPr>
        <w:autoSpaceDE w:val="0"/>
        <w:autoSpaceDN w:val="0"/>
        <w:adjustRightInd w:val="0"/>
        <w:spacing w:before="360" w:line="360" w:lineRule="auto"/>
        <w:rPr>
          <w:rFonts w:cs="Trebuchet MS"/>
          <w:color w:val="000000"/>
          <w:sz w:val="24"/>
          <w:szCs w:val="24"/>
          <w:lang w:val="hu-HU"/>
        </w:rPr>
      </w:pPr>
      <w:r w:rsidRPr="000748A5">
        <w:rPr>
          <w:rFonts w:cs="Trebuchet MS"/>
          <w:bCs/>
          <w:color w:val="000000"/>
          <w:sz w:val="24"/>
          <w:szCs w:val="24"/>
          <w:lang w:val="hu-HU"/>
        </w:rPr>
        <w:t>driver.findElement(By.xpath(”html/body/p/input”));</w:t>
      </w:r>
    </w:p>
    <w:p w14:paraId="04136209" w14:textId="7D7D2323" w:rsidR="00C659FB" w:rsidRPr="00C659FB" w:rsidRDefault="00C659FB" w:rsidP="00C659FB">
      <w:pPr>
        <w:autoSpaceDE w:val="0"/>
        <w:autoSpaceDN w:val="0"/>
        <w:adjustRightInd w:val="0"/>
        <w:spacing w:before="360" w:line="360" w:lineRule="auto"/>
        <w:rPr>
          <w:rFonts w:cs="Trebuchet MS"/>
          <w:bCs/>
          <w:color w:val="000000"/>
          <w:sz w:val="24"/>
          <w:szCs w:val="24"/>
          <w:lang w:val="hu-HU"/>
        </w:rPr>
      </w:pPr>
      <w:r w:rsidRPr="000748A5">
        <w:rPr>
          <w:rFonts w:cs="Trebuchet MS"/>
          <w:bCs/>
          <w:color w:val="000000"/>
          <w:sz w:val="24"/>
          <w:szCs w:val="24"/>
          <w:lang w:val="hu-HU"/>
        </w:rPr>
        <w:t xml:space="preserve">Relativ útvonal cssSelectorral: </w:t>
      </w:r>
    </w:p>
    <w:p w14:paraId="02042F78" w14:textId="4184842E" w:rsidR="00C659FB" w:rsidRPr="000748A5" w:rsidRDefault="00C659FB" w:rsidP="00C659FB">
      <w:pPr>
        <w:pStyle w:val="ListParagraph"/>
        <w:numPr>
          <w:ilvl w:val="0"/>
          <w:numId w:val="20"/>
        </w:numPr>
        <w:autoSpaceDE w:val="0"/>
        <w:autoSpaceDN w:val="0"/>
        <w:adjustRightInd w:val="0"/>
        <w:spacing w:before="360" w:line="360" w:lineRule="auto"/>
        <w:rPr>
          <w:rFonts w:cs="Trebuchet MS"/>
          <w:bCs/>
          <w:color w:val="000000"/>
          <w:sz w:val="24"/>
          <w:szCs w:val="24"/>
          <w:lang w:val="hu-HU"/>
        </w:rPr>
      </w:pPr>
      <w:r w:rsidRPr="000748A5">
        <w:rPr>
          <w:rFonts w:cs="Trebuchet MS"/>
          <w:bCs/>
          <w:color w:val="000000"/>
          <w:sz w:val="24"/>
          <w:szCs w:val="24"/>
          <w:lang w:val="hu-HU"/>
        </w:rPr>
        <w:t>driver.findElement(By.cssSelector(”button[name=‚cancel’]”));</w:t>
      </w:r>
    </w:p>
    <w:p w14:paraId="759DD1E0" w14:textId="77777777" w:rsidR="00C659FB" w:rsidRPr="000748A5" w:rsidRDefault="00C659FB" w:rsidP="00C659FB">
      <w:pPr>
        <w:pStyle w:val="ListParagraph"/>
        <w:numPr>
          <w:ilvl w:val="0"/>
          <w:numId w:val="20"/>
        </w:numPr>
        <w:autoSpaceDE w:val="0"/>
        <w:autoSpaceDN w:val="0"/>
        <w:adjustRightInd w:val="0"/>
        <w:spacing w:before="360" w:line="360" w:lineRule="auto"/>
        <w:rPr>
          <w:rFonts w:cs="Trebuchet MS"/>
          <w:color w:val="000000"/>
          <w:sz w:val="24"/>
          <w:szCs w:val="24"/>
          <w:lang w:val="hu-HU"/>
        </w:rPr>
      </w:pPr>
      <w:r w:rsidRPr="000748A5">
        <w:rPr>
          <w:rFonts w:cs="Trebuchet MS"/>
          <w:bCs/>
          <w:color w:val="000000"/>
          <w:sz w:val="24"/>
          <w:szCs w:val="24"/>
          <w:lang w:val="hu-HU"/>
        </w:rPr>
        <w:t>driver.findElement(By.xpath(”//input[@id=’username’]”));</w:t>
      </w:r>
    </w:p>
    <w:p w14:paraId="6C614D82" w14:textId="71F8535F" w:rsidR="00C659FB" w:rsidRPr="000748A5" w:rsidRDefault="000748A5" w:rsidP="000748A5">
      <w:pPr>
        <w:autoSpaceDE w:val="0"/>
        <w:autoSpaceDN w:val="0"/>
        <w:adjustRightInd w:val="0"/>
        <w:spacing w:after="0" w:line="360" w:lineRule="auto"/>
        <w:rPr>
          <w:rFonts w:cs="Trebuchet MS"/>
          <w:color w:val="000000"/>
          <w:sz w:val="24"/>
          <w:szCs w:val="24"/>
          <w:lang w:val="hu-HU"/>
        </w:rPr>
      </w:pPr>
      <w:r w:rsidRPr="000748A5">
        <w:rPr>
          <w:rFonts w:cs="Trebuchet MS"/>
          <w:color w:val="000000"/>
          <w:sz w:val="24"/>
          <w:szCs w:val="24"/>
          <w:lang w:val="hu-HU"/>
        </w:rPr>
        <w:t xml:space="preserve">A Selenium Webdriver lehetőséget ad műveletek kezelésére is. Ez lehet egér vagy billnetyű művelet is, ezzel is szimulálva a valódi felhasználói tevékenységet, mely a tesztelés során kiemelkedően fontos. </w:t>
      </w:r>
    </w:p>
    <w:p w14:paraId="5EA34DFC" w14:textId="77777777" w:rsidR="000748A5" w:rsidRPr="000748A5" w:rsidRDefault="000748A5" w:rsidP="00C659FB">
      <w:pPr>
        <w:autoSpaceDE w:val="0"/>
        <w:autoSpaceDN w:val="0"/>
        <w:adjustRightInd w:val="0"/>
        <w:spacing w:after="0" w:line="240" w:lineRule="auto"/>
        <w:rPr>
          <w:rFonts w:cs="Trebuchet MS"/>
          <w:color w:val="000000"/>
          <w:sz w:val="24"/>
          <w:szCs w:val="24"/>
          <w:lang w:val="hu-HU"/>
        </w:rPr>
      </w:pPr>
    </w:p>
    <w:p w14:paraId="39F39ABC" w14:textId="4AEDB543" w:rsidR="000748A5" w:rsidRPr="000748A5" w:rsidRDefault="000748A5" w:rsidP="00C659FB">
      <w:pPr>
        <w:autoSpaceDE w:val="0"/>
        <w:autoSpaceDN w:val="0"/>
        <w:adjustRightInd w:val="0"/>
        <w:spacing w:after="0" w:line="240" w:lineRule="auto"/>
        <w:rPr>
          <w:rFonts w:cs="Trebuchet MS"/>
          <w:color w:val="000000"/>
          <w:sz w:val="24"/>
          <w:szCs w:val="24"/>
          <w:lang w:val="hu-HU"/>
        </w:rPr>
      </w:pPr>
      <w:r w:rsidRPr="000748A5">
        <w:rPr>
          <w:rFonts w:cs="Trebuchet MS"/>
          <w:color w:val="000000"/>
          <w:sz w:val="24"/>
          <w:szCs w:val="24"/>
          <w:lang w:val="hu-HU"/>
        </w:rPr>
        <w:t xml:space="preserve">Néhány példa ezekre is: </w:t>
      </w:r>
    </w:p>
    <w:p w14:paraId="5183DE23" w14:textId="77777777" w:rsidR="000748A5" w:rsidRPr="000748A5" w:rsidRDefault="000748A5" w:rsidP="00C659FB">
      <w:pPr>
        <w:autoSpaceDE w:val="0"/>
        <w:autoSpaceDN w:val="0"/>
        <w:adjustRightInd w:val="0"/>
        <w:spacing w:after="0" w:line="240" w:lineRule="auto"/>
        <w:rPr>
          <w:rFonts w:cs="Trebuchet MS"/>
          <w:color w:val="000000"/>
          <w:sz w:val="24"/>
          <w:szCs w:val="24"/>
          <w:lang w:val="hu-HU"/>
        </w:rPr>
      </w:pPr>
    </w:p>
    <w:p w14:paraId="1C4FAF4C" w14:textId="2CC0DED5" w:rsidR="000748A5" w:rsidRPr="000748A5" w:rsidRDefault="000748A5" w:rsidP="000748A5">
      <w:pPr>
        <w:pStyle w:val="ListParagraph"/>
        <w:numPr>
          <w:ilvl w:val="0"/>
          <w:numId w:val="21"/>
        </w:numPr>
        <w:autoSpaceDE w:val="0"/>
        <w:autoSpaceDN w:val="0"/>
        <w:adjustRightInd w:val="0"/>
        <w:spacing w:after="0" w:line="240" w:lineRule="auto"/>
        <w:rPr>
          <w:rFonts w:cs="Trebuchet MS"/>
          <w:color w:val="000000"/>
          <w:sz w:val="24"/>
          <w:szCs w:val="24"/>
          <w:lang w:val="hu-HU"/>
        </w:rPr>
      </w:pPr>
      <w:r w:rsidRPr="000748A5">
        <w:rPr>
          <w:rFonts w:cs="Trebuchet MS"/>
          <w:color w:val="000000"/>
          <w:sz w:val="24"/>
          <w:szCs w:val="24"/>
          <w:lang w:val="hu-HU"/>
        </w:rPr>
        <w:t>element.click, ahol az element lehet egy gomb,link vagy bármely más elem</w:t>
      </w:r>
    </w:p>
    <w:p w14:paraId="4AC8AA15" w14:textId="77777777" w:rsidR="000748A5" w:rsidRPr="000748A5" w:rsidRDefault="000748A5" w:rsidP="000748A5">
      <w:pPr>
        <w:pStyle w:val="ListParagraph"/>
        <w:autoSpaceDE w:val="0"/>
        <w:autoSpaceDN w:val="0"/>
        <w:adjustRightInd w:val="0"/>
        <w:spacing w:after="0" w:line="240" w:lineRule="auto"/>
        <w:rPr>
          <w:rFonts w:ascii="Trebuchet MS" w:hAnsi="Trebuchet MS" w:cs="Trebuchet MS"/>
          <w:color w:val="000000"/>
          <w:sz w:val="24"/>
          <w:szCs w:val="24"/>
          <w:lang w:val="hu-HU"/>
        </w:rPr>
      </w:pPr>
    </w:p>
    <w:p w14:paraId="51EE3DBF" w14:textId="3291A7A9" w:rsidR="000748A5" w:rsidRPr="000748A5" w:rsidRDefault="000748A5" w:rsidP="000748A5">
      <w:pPr>
        <w:pStyle w:val="ListParagraph"/>
        <w:numPr>
          <w:ilvl w:val="0"/>
          <w:numId w:val="21"/>
        </w:numPr>
        <w:autoSpaceDE w:val="0"/>
        <w:autoSpaceDN w:val="0"/>
        <w:adjustRightInd w:val="0"/>
        <w:spacing w:after="0" w:line="240" w:lineRule="auto"/>
        <w:rPr>
          <w:rFonts w:cs="Trebuchet MS"/>
          <w:color w:val="000000"/>
          <w:sz w:val="24"/>
          <w:szCs w:val="24"/>
          <w:lang w:val="hu-HU"/>
        </w:rPr>
      </w:pPr>
      <w:r w:rsidRPr="000748A5">
        <w:rPr>
          <w:rFonts w:cs="Trebuchet MS"/>
          <w:bCs/>
          <w:color w:val="000000"/>
          <w:sz w:val="24"/>
          <w:szCs w:val="24"/>
          <w:lang w:val="hu-HU"/>
        </w:rPr>
        <w:t>New Actions(driver).keyDown(Keys.SHIFT).click(element).</w:t>
      </w:r>
    </w:p>
    <w:p w14:paraId="0F31B6C2" w14:textId="18D9CCD9" w:rsidR="000748A5" w:rsidRPr="000748A5" w:rsidRDefault="000748A5" w:rsidP="000748A5">
      <w:pPr>
        <w:pStyle w:val="ListParagraph"/>
        <w:autoSpaceDE w:val="0"/>
        <w:autoSpaceDN w:val="0"/>
        <w:adjustRightInd w:val="0"/>
        <w:spacing w:after="0" w:line="240" w:lineRule="auto"/>
        <w:rPr>
          <w:rFonts w:cs="Trebuchet MS"/>
          <w:color w:val="000000"/>
          <w:sz w:val="24"/>
          <w:szCs w:val="24"/>
          <w:lang w:val="hu-HU"/>
        </w:rPr>
      </w:pPr>
      <w:r w:rsidRPr="000748A5">
        <w:rPr>
          <w:rFonts w:cs="Trebuchet MS"/>
          <w:bCs/>
          <w:color w:val="000000"/>
          <w:sz w:val="24"/>
          <w:szCs w:val="24"/>
          <w:lang w:val="hu-HU"/>
        </w:rPr>
        <w:t>keyUp(Keys.SHIFT).build().perform(); mely során egy shift+click művelet valósul meg</w:t>
      </w:r>
    </w:p>
    <w:p w14:paraId="6640A574" w14:textId="77777777" w:rsidR="000748A5" w:rsidRPr="000748A5" w:rsidRDefault="000748A5" w:rsidP="000748A5">
      <w:pPr>
        <w:pStyle w:val="ListParagraph"/>
        <w:autoSpaceDE w:val="0"/>
        <w:autoSpaceDN w:val="0"/>
        <w:adjustRightInd w:val="0"/>
        <w:spacing w:after="0" w:line="240" w:lineRule="auto"/>
        <w:rPr>
          <w:rFonts w:cs="Trebuchet MS"/>
          <w:color w:val="000000"/>
          <w:sz w:val="24"/>
          <w:szCs w:val="24"/>
          <w:lang w:val="hu-HU"/>
        </w:rPr>
      </w:pPr>
    </w:p>
    <w:p w14:paraId="20A38AE8" w14:textId="76945B20" w:rsidR="000748A5" w:rsidRPr="000748A5" w:rsidRDefault="000748A5" w:rsidP="000748A5">
      <w:pPr>
        <w:pStyle w:val="ListParagraph"/>
        <w:numPr>
          <w:ilvl w:val="0"/>
          <w:numId w:val="21"/>
        </w:numPr>
        <w:autoSpaceDE w:val="0"/>
        <w:autoSpaceDN w:val="0"/>
        <w:adjustRightInd w:val="0"/>
        <w:spacing w:after="264" w:line="240" w:lineRule="auto"/>
        <w:rPr>
          <w:rFonts w:cs="Trebuchet MS"/>
          <w:color w:val="000000"/>
          <w:sz w:val="24"/>
          <w:szCs w:val="24"/>
          <w:lang w:val="hu-HU"/>
        </w:rPr>
      </w:pPr>
      <w:r w:rsidRPr="000748A5">
        <w:rPr>
          <w:rFonts w:cs="Trebuchet MS"/>
          <w:bCs/>
          <w:color w:val="000000"/>
          <w:sz w:val="24"/>
          <w:szCs w:val="24"/>
          <w:lang w:val="hu-HU"/>
        </w:rPr>
        <w:t>newActions(driver).doubleClick().build().perform(); ekkor a kétszeri egérkattintást szimuláljuk</w:t>
      </w:r>
    </w:p>
    <w:p w14:paraId="1781B607" w14:textId="6D1476F2" w:rsidR="000748A5" w:rsidRPr="000748A5" w:rsidRDefault="000748A5" w:rsidP="000748A5">
      <w:pPr>
        <w:autoSpaceDE w:val="0"/>
        <w:autoSpaceDN w:val="0"/>
        <w:adjustRightInd w:val="0"/>
        <w:spacing w:after="0" w:line="360" w:lineRule="auto"/>
        <w:rPr>
          <w:rFonts w:cs="Trebuchet MS"/>
          <w:color w:val="000000"/>
          <w:sz w:val="24"/>
          <w:szCs w:val="24"/>
          <w:lang w:val="hu-HU"/>
        </w:rPr>
      </w:pPr>
      <w:r>
        <w:rPr>
          <w:rFonts w:cs="Trebuchet MS"/>
          <w:color w:val="000000"/>
          <w:sz w:val="24"/>
          <w:szCs w:val="24"/>
          <w:lang w:val="hu-HU"/>
        </w:rPr>
        <w:t>További lehetőségek is rendelkezésre állnak, hogy az automatizálás minél jobban tudja tükrözni egy valós felhasználó gondolkodását, így tudunk várni az oldal betöltődésére, mielőtt azon bármit is keresni kezdenénk. Képesek vagyunk változtatni a képernyő méretét.</w:t>
      </w:r>
    </w:p>
    <w:p w14:paraId="28D5D519" w14:textId="77777777" w:rsidR="000748A5" w:rsidRPr="00C659FB" w:rsidRDefault="000748A5" w:rsidP="00C659FB">
      <w:pPr>
        <w:autoSpaceDE w:val="0"/>
        <w:autoSpaceDN w:val="0"/>
        <w:adjustRightInd w:val="0"/>
        <w:spacing w:after="0" w:line="240" w:lineRule="auto"/>
        <w:rPr>
          <w:rFonts w:cs="Trebuchet MS"/>
          <w:color w:val="000000"/>
          <w:sz w:val="24"/>
          <w:szCs w:val="24"/>
          <w:lang w:val="hu-HU"/>
        </w:rPr>
      </w:pPr>
    </w:p>
    <w:p w14:paraId="1E8450E0" w14:textId="77777777" w:rsidR="00C659FB" w:rsidRPr="000748A5" w:rsidRDefault="00C659FB" w:rsidP="00C659FB">
      <w:pPr>
        <w:autoSpaceDE w:val="0"/>
        <w:autoSpaceDN w:val="0"/>
        <w:adjustRightInd w:val="0"/>
        <w:spacing w:after="0" w:line="240" w:lineRule="auto"/>
        <w:rPr>
          <w:rFonts w:cs="Trebuchet MS"/>
          <w:bCs/>
          <w:color w:val="000000"/>
          <w:sz w:val="24"/>
          <w:szCs w:val="24"/>
          <w:lang w:val="hu-HU"/>
        </w:rPr>
      </w:pPr>
    </w:p>
    <w:p w14:paraId="3438A19C" w14:textId="77777777" w:rsidR="00C659FB" w:rsidRPr="00C659FB" w:rsidRDefault="00C659FB" w:rsidP="00C659FB">
      <w:pPr>
        <w:autoSpaceDE w:val="0"/>
        <w:autoSpaceDN w:val="0"/>
        <w:adjustRightInd w:val="0"/>
        <w:spacing w:after="0" w:line="240" w:lineRule="auto"/>
        <w:rPr>
          <w:rFonts w:cs="Trebuchet MS"/>
          <w:color w:val="000000"/>
          <w:sz w:val="24"/>
          <w:szCs w:val="24"/>
          <w:lang w:val="hu-HU"/>
        </w:rPr>
      </w:pPr>
    </w:p>
    <w:p w14:paraId="52E0A5B1" w14:textId="77777777" w:rsidR="00C659FB" w:rsidRPr="000748A5" w:rsidRDefault="00C659FB" w:rsidP="00C659FB">
      <w:pPr>
        <w:spacing w:before="360" w:line="360" w:lineRule="auto"/>
        <w:jc w:val="both"/>
        <w:rPr>
          <w:sz w:val="24"/>
          <w:szCs w:val="24"/>
          <w:lang w:val="hu-HU"/>
        </w:rPr>
      </w:pPr>
    </w:p>
    <w:p w14:paraId="065BA433" w14:textId="77777777" w:rsidR="00CA59D8" w:rsidRPr="00CA59D8" w:rsidRDefault="00CA59D8" w:rsidP="00CA59D8">
      <w:pPr>
        <w:pStyle w:val="ListParagraph"/>
        <w:spacing w:before="360" w:line="360" w:lineRule="auto"/>
        <w:jc w:val="both"/>
        <w:rPr>
          <w:sz w:val="24"/>
          <w:szCs w:val="24"/>
          <w:lang w:val="hu-HU"/>
        </w:rPr>
      </w:pPr>
    </w:p>
    <w:p w14:paraId="62B8A3B4" w14:textId="7B6373C1" w:rsidR="006F19E4" w:rsidRDefault="000748A5" w:rsidP="009E29A9">
      <w:pPr>
        <w:spacing w:before="360" w:line="360" w:lineRule="auto"/>
        <w:jc w:val="both"/>
        <w:rPr>
          <w:b/>
          <w:sz w:val="24"/>
          <w:szCs w:val="24"/>
          <w:lang w:val="hu-HU"/>
        </w:rPr>
      </w:pPr>
      <w:r>
        <w:rPr>
          <w:b/>
          <w:sz w:val="24"/>
          <w:szCs w:val="24"/>
          <w:lang w:val="hu-HU"/>
        </w:rPr>
        <w:lastRenderedPageBreak/>
        <w:t>Eclipse</w:t>
      </w:r>
    </w:p>
    <w:p w14:paraId="618D0E1E" w14:textId="07B87FFC" w:rsidR="000748A5" w:rsidRDefault="000748A5" w:rsidP="009E29A9">
      <w:pPr>
        <w:spacing w:before="360" w:line="360" w:lineRule="auto"/>
        <w:jc w:val="both"/>
        <w:rPr>
          <w:sz w:val="24"/>
          <w:szCs w:val="24"/>
          <w:lang w:val="hu-HU"/>
        </w:rPr>
      </w:pPr>
      <w:r w:rsidRPr="000748A5">
        <w:rPr>
          <w:sz w:val="24"/>
          <w:szCs w:val="24"/>
          <w:lang w:val="hu-HU"/>
        </w:rPr>
        <w:t>Az Eclipse</w:t>
      </w:r>
      <w:r w:rsidR="0060033B">
        <w:rPr>
          <w:sz w:val="24"/>
          <w:szCs w:val="24"/>
          <w:lang w:val="hu-HU"/>
        </w:rPr>
        <w:t xml:space="preserve"> Oxygen csomagot, mint integrált</w:t>
      </w:r>
      <w:r>
        <w:rPr>
          <w:sz w:val="24"/>
          <w:szCs w:val="24"/>
          <w:lang w:val="hu-HU"/>
        </w:rPr>
        <w:t xml:space="preserve"> fejlesztői környezetet</w:t>
      </w:r>
      <w:r w:rsidR="0060033B">
        <w:rPr>
          <w:sz w:val="24"/>
          <w:szCs w:val="24"/>
          <w:lang w:val="hu-HU"/>
        </w:rPr>
        <w:t xml:space="preserve"> (IDE)</w:t>
      </w:r>
      <w:r>
        <w:rPr>
          <w:sz w:val="24"/>
          <w:szCs w:val="24"/>
          <w:lang w:val="hu-HU"/>
        </w:rPr>
        <w:t xml:space="preserve"> azért választottam, </w:t>
      </w:r>
      <w:r w:rsidR="0060033B">
        <w:rPr>
          <w:sz w:val="24"/>
          <w:szCs w:val="24"/>
          <w:lang w:val="hu-HU"/>
        </w:rPr>
        <w:t xml:space="preserve">mert könnyen bővíthető plug-in kezelése van, így </w:t>
      </w:r>
      <w:r>
        <w:rPr>
          <w:sz w:val="24"/>
          <w:szCs w:val="24"/>
          <w:lang w:val="hu-HU"/>
        </w:rPr>
        <w:t>támogatja a Selenium Webdriver</w:t>
      </w:r>
      <w:r w:rsidR="0060033B">
        <w:rPr>
          <w:sz w:val="24"/>
          <w:szCs w:val="24"/>
          <w:lang w:val="hu-HU"/>
        </w:rPr>
        <w:t xml:space="preserve"> a JUnit használatát, valamint jól integrálható a TestLink ingyenes tesztmanagement eszközzel. </w:t>
      </w:r>
    </w:p>
    <w:p w14:paraId="5623FEA2" w14:textId="4C129AFF" w:rsidR="009E29A9" w:rsidRDefault="0060033B" w:rsidP="009E29A9">
      <w:pPr>
        <w:spacing w:before="360" w:line="360" w:lineRule="auto"/>
        <w:jc w:val="both"/>
        <w:rPr>
          <w:sz w:val="24"/>
          <w:szCs w:val="24"/>
          <w:lang w:val="hu-HU"/>
        </w:rPr>
      </w:pPr>
      <w:r>
        <w:rPr>
          <w:sz w:val="24"/>
          <w:szCs w:val="24"/>
          <w:lang w:val="hu-HU"/>
        </w:rPr>
        <w:t xml:space="preserve">Továbbá hasznosnak tartom, hogy már a kód megírása során is ellenőrzi azt a beépített statikus elemző eszközével és jól használhatóak a billentyűműveletek is, amik meggyorsítják az impőlementációt. </w:t>
      </w:r>
    </w:p>
    <w:p w14:paraId="21517C1B" w14:textId="45017F2E" w:rsidR="0060033B" w:rsidRPr="0060033B" w:rsidRDefault="0060033B" w:rsidP="009E29A9">
      <w:pPr>
        <w:spacing w:before="360" w:line="360" w:lineRule="auto"/>
        <w:jc w:val="both"/>
        <w:rPr>
          <w:b/>
          <w:sz w:val="24"/>
          <w:szCs w:val="24"/>
          <w:lang w:val="hu-HU"/>
        </w:rPr>
      </w:pPr>
      <w:r w:rsidRPr="0060033B">
        <w:rPr>
          <w:b/>
          <w:sz w:val="24"/>
          <w:szCs w:val="24"/>
          <w:lang w:val="hu-HU"/>
        </w:rPr>
        <w:t>Git</w:t>
      </w:r>
    </w:p>
    <w:p w14:paraId="4E12DEFD" w14:textId="18E1F4E7" w:rsidR="0060033B" w:rsidRDefault="004C7752" w:rsidP="009E29A9">
      <w:pPr>
        <w:spacing w:before="360" w:line="360" w:lineRule="auto"/>
        <w:jc w:val="both"/>
        <w:rPr>
          <w:sz w:val="24"/>
          <w:szCs w:val="24"/>
          <w:lang w:val="hu-HU"/>
        </w:rPr>
      </w:pPr>
      <w:r>
        <w:rPr>
          <w:sz w:val="24"/>
          <w:szCs w:val="24"/>
          <w:lang w:val="hu-HU"/>
        </w:rPr>
        <w:t xml:space="preserve">A Git verzió követő rendszer segít a fejlesztés során, hogy minden egyes módosítás követhető legyen. Több ember együttműködése esetén nagy szerepe van abban, hogy a feladatokat egymástól függetlenül (brancheken) tudják végezni a fejlesztők, majd azok végeztével egy egésszé állhasson össze a szoftver (master branch). </w:t>
      </w:r>
    </w:p>
    <w:p w14:paraId="2F7D0BE0" w14:textId="1DA7AAEE" w:rsidR="004C7752" w:rsidRDefault="004C7752" w:rsidP="009E29A9">
      <w:pPr>
        <w:spacing w:before="360" w:line="360" w:lineRule="auto"/>
        <w:jc w:val="both"/>
        <w:rPr>
          <w:sz w:val="24"/>
          <w:szCs w:val="24"/>
          <w:lang w:val="hu-HU"/>
        </w:rPr>
      </w:pPr>
      <w:r>
        <w:rPr>
          <w:sz w:val="24"/>
          <w:szCs w:val="24"/>
          <w:lang w:val="hu-HU"/>
        </w:rPr>
        <w:t>A verziók és fejlesztői ágak között könnyen lehet navigálni, így a munka során, ha valami nem sikerült, akkor könnyen vissza lehet állni egy még stabil, működő verzióra, valamint tudjuk, hogy az egyes frissítéseket ki és miért tette be, így ha valamit nem értünk, gyorsabban tudunk a problémára vagy kérdésre választ találni.</w:t>
      </w:r>
    </w:p>
    <w:p w14:paraId="445528B4" w14:textId="3F7D3585" w:rsidR="004C7752" w:rsidRPr="004C7752" w:rsidRDefault="004C7752" w:rsidP="009E29A9">
      <w:pPr>
        <w:spacing w:before="360" w:line="360" w:lineRule="auto"/>
        <w:jc w:val="both"/>
        <w:rPr>
          <w:b/>
          <w:sz w:val="24"/>
          <w:szCs w:val="24"/>
          <w:lang w:val="hu-HU"/>
        </w:rPr>
      </w:pPr>
      <w:r w:rsidRPr="004C7752">
        <w:rPr>
          <w:b/>
          <w:sz w:val="24"/>
          <w:szCs w:val="24"/>
          <w:lang w:val="hu-HU"/>
        </w:rPr>
        <w:t>TestLink</w:t>
      </w:r>
    </w:p>
    <w:p w14:paraId="12075CBB" w14:textId="137D572D" w:rsidR="004C7752" w:rsidRPr="009E29A9" w:rsidRDefault="00FF3F63" w:rsidP="009E29A9">
      <w:pPr>
        <w:spacing w:before="360" w:line="360" w:lineRule="auto"/>
        <w:jc w:val="both"/>
        <w:rPr>
          <w:sz w:val="24"/>
          <w:szCs w:val="24"/>
          <w:lang w:val="hu-HU"/>
        </w:rPr>
      </w:pPr>
      <w:r>
        <w:rPr>
          <w:sz w:val="24"/>
          <w:szCs w:val="24"/>
          <w:lang w:val="hu-HU"/>
        </w:rPr>
        <w:t xml:space="preserve">A TestLink egy ingyenes webalapú tesztmanagement eszköz. Ez a felület támogatja a tesztesetek, teszttervek, követelmények reportok és statisztikák kezelését is. Mivel a dolgozat megírásánál egy igazi tesztprojekt életét és működését is szerettem volna bemutatni, ezért ezt az eszközt alkalmasnak találtam arra, hogy szemléltessem a tesztelés összetettségét management szinten is. Továbbá használatára és felépítésére jól használható leírások vannak, így ezt egyénileg meg lehetett valósítani.  </w:t>
      </w:r>
    </w:p>
    <w:p w14:paraId="7FC604C4" w14:textId="2806D53F" w:rsidR="00BC2441" w:rsidRDefault="00C30650" w:rsidP="00C30650">
      <w:pPr>
        <w:spacing w:before="360" w:line="360" w:lineRule="auto"/>
        <w:jc w:val="both"/>
        <w:rPr>
          <w:b/>
          <w:bCs/>
          <w:sz w:val="32"/>
          <w:szCs w:val="32"/>
          <w:lang w:val="hu-HU"/>
        </w:rPr>
      </w:pPr>
      <w:r>
        <w:rPr>
          <w:b/>
          <w:bCs/>
          <w:sz w:val="32"/>
          <w:szCs w:val="32"/>
          <w:lang w:val="hu-HU"/>
        </w:rPr>
        <w:lastRenderedPageBreak/>
        <w:t>5</w:t>
      </w:r>
      <w:r w:rsidR="00FF3F63" w:rsidRPr="00FF3F63">
        <w:rPr>
          <w:b/>
          <w:bCs/>
          <w:sz w:val="32"/>
          <w:szCs w:val="32"/>
          <w:lang w:val="hu-HU"/>
        </w:rPr>
        <w:t>.</w:t>
      </w:r>
      <w:r w:rsidR="00FF3F63">
        <w:rPr>
          <w:b/>
          <w:bCs/>
          <w:sz w:val="32"/>
          <w:szCs w:val="32"/>
          <w:lang w:val="hu-HU"/>
        </w:rPr>
        <w:t xml:space="preserve"> </w:t>
      </w:r>
      <w:r w:rsidR="00FF3F63" w:rsidRPr="00FF3F63">
        <w:rPr>
          <w:b/>
          <w:bCs/>
          <w:sz w:val="32"/>
          <w:szCs w:val="32"/>
          <w:lang w:val="hu-HU"/>
        </w:rPr>
        <w:t>Automatikus tesztek tervezése</w:t>
      </w:r>
    </w:p>
    <w:p w14:paraId="397F5231" w14:textId="77FD2951" w:rsidR="00C30650" w:rsidRDefault="00C30650" w:rsidP="00C30650">
      <w:pPr>
        <w:spacing w:before="360" w:line="360" w:lineRule="auto"/>
        <w:jc w:val="both"/>
        <w:rPr>
          <w:bCs/>
          <w:sz w:val="24"/>
          <w:szCs w:val="24"/>
          <w:lang w:val="hu-HU"/>
        </w:rPr>
      </w:pPr>
      <w:r>
        <w:rPr>
          <w:bCs/>
          <w:sz w:val="24"/>
          <w:szCs w:val="24"/>
          <w:lang w:val="hu-HU"/>
        </w:rPr>
        <w:t xml:space="preserve">A legtöbb esetben az automatizált tesztek elkészítése a manuális tesztek lefuttatása során történik meg. Ez azért szükséges, hogy lássuk, hogy az adott funkció már elég stabil-e, ahhoz, hogy automatizáljuk. Amennyiben még sok változtatás várható, akkor az automatizált esetet nagyon sokszor át kéne írni, ami nem hatékony. Ahhoz, hogy tudjuk mit érdemes automatizálni, egy jól megtervezett tesztelési stratégia szükséges. Tudni kell, mik azok a kritériumok, amiket az eseteknek mindenképpen le kell fednie és mik azok, amik kisebb prioritással kell tesztelni. Az automatikus esetek később azért lesznek felelősek, hogy regressziós tesztfuttatások során felfedjék az esetlegesen szoftverbe bevitt hibákat. </w:t>
      </w:r>
    </w:p>
    <w:p w14:paraId="46270F39" w14:textId="7854EB2B" w:rsidR="00C30650" w:rsidRDefault="00C30650" w:rsidP="00C30650">
      <w:pPr>
        <w:spacing w:before="360" w:line="360" w:lineRule="auto"/>
        <w:jc w:val="both"/>
        <w:rPr>
          <w:bCs/>
          <w:sz w:val="24"/>
          <w:szCs w:val="24"/>
          <w:lang w:val="hu-HU"/>
        </w:rPr>
      </w:pPr>
      <w:r>
        <w:rPr>
          <w:bCs/>
          <w:sz w:val="24"/>
          <w:szCs w:val="24"/>
          <w:lang w:val="hu-HU"/>
        </w:rPr>
        <w:t xml:space="preserve">Szakdolgozatomban a Gmail levelezőrendszert fogom letesztelni. Azért ezt a rendszert választottam, mert ez egy stabil webes alkalmazás, melyet sokan használnak és széles körű tesztelési lehetőséget ad, így jól be tudom mutatni a Selenium Webdriver adta lehetőségeket a tesztautomatizálás során. Ezeket a részleteket majd a későbbi fejezetben ki is fejtem. </w:t>
      </w:r>
    </w:p>
    <w:p w14:paraId="6CCED6F7" w14:textId="7B09FC3B" w:rsidR="00C30650" w:rsidRDefault="00D06414" w:rsidP="00C30650">
      <w:pPr>
        <w:spacing w:before="360" w:line="360" w:lineRule="auto"/>
        <w:jc w:val="both"/>
        <w:rPr>
          <w:bCs/>
          <w:sz w:val="24"/>
          <w:szCs w:val="24"/>
          <w:lang w:val="hu-HU"/>
        </w:rPr>
      </w:pPr>
      <w:r>
        <w:rPr>
          <w:bCs/>
          <w:sz w:val="24"/>
          <w:szCs w:val="24"/>
          <w:lang w:val="hu-HU"/>
        </w:rPr>
        <w:t>Első lépésben bekonfiguráltam a Te</w:t>
      </w:r>
      <w:r w:rsidR="00704344">
        <w:rPr>
          <w:bCs/>
          <w:sz w:val="24"/>
          <w:szCs w:val="24"/>
          <w:lang w:val="hu-HU"/>
        </w:rPr>
        <w:t>stLink teszt management eszközt, ill azzal a nehézséggel szembesültem hogy a Testlink v1.9.16-ban az eredmények szinkronizálása az Execute Tests felületen nem működik, így az erre vonatkozó .php file-t le kellett cserélnem.</w:t>
      </w:r>
      <w:r>
        <w:rPr>
          <w:bCs/>
          <w:sz w:val="24"/>
          <w:szCs w:val="24"/>
          <w:lang w:val="hu-HU"/>
        </w:rPr>
        <w:t xml:space="preserve"> </w:t>
      </w:r>
      <w:r w:rsidR="00704344">
        <w:rPr>
          <w:bCs/>
          <w:sz w:val="24"/>
          <w:szCs w:val="24"/>
          <w:lang w:val="hu-HU"/>
        </w:rPr>
        <w:t>A TestLink kapcsolathoz</w:t>
      </w:r>
      <w:bookmarkStart w:id="21" w:name="_GoBack"/>
      <w:bookmarkEnd w:id="21"/>
      <w:r>
        <w:rPr>
          <w:bCs/>
          <w:sz w:val="24"/>
          <w:szCs w:val="24"/>
          <w:lang w:val="hu-HU"/>
        </w:rPr>
        <w:t xml:space="preserve"> az XAMMP alkalmazás Apache és MySQL modulját is használtam, hogy a saját gépemet localhostként használva legyen egy phpmyadmin felületem és maga az tool is localhoston keresztül működik és kapcsolódik majd az Eclipse projekthez.</w:t>
      </w:r>
    </w:p>
    <w:p w14:paraId="4F371C47" w14:textId="6A6D8E75" w:rsidR="00D06414" w:rsidRDefault="00D06414" w:rsidP="00C30650">
      <w:pPr>
        <w:spacing w:before="360" w:line="360" w:lineRule="auto"/>
        <w:jc w:val="both"/>
        <w:rPr>
          <w:bCs/>
          <w:sz w:val="24"/>
          <w:szCs w:val="24"/>
          <w:lang w:val="hu-HU"/>
        </w:rPr>
      </w:pPr>
      <w:r>
        <w:rPr>
          <w:bCs/>
          <w:sz w:val="24"/>
          <w:szCs w:val="24"/>
          <w:lang w:val="hu-HU"/>
        </w:rPr>
        <w:t>Ebben aztán leírom a követelményeket. A követelményeket egy igazi projekt során persze nem a tesztelő adja meg hanem a Test Manageren keresz</w:t>
      </w:r>
      <w:r w:rsidR="00C9466D">
        <w:rPr>
          <w:bCs/>
          <w:sz w:val="24"/>
          <w:szCs w:val="24"/>
          <w:lang w:val="hu-HU"/>
        </w:rPr>
        <w:t>t</w:t>
      </w:r>
      <w:r>
        <w:rPr>
          <w:bCs/>
          <w:sz w:val="24"/>
          <w:szCs w:val="24"/>
          <w:lang w:val="hu-HU"/>
        </w:rPr>
        <w:t>ül, vagy közvetlenül az ügyféltől érkezik</w:t>
      </w:r>
      <w:r w:rsidR="00C9466D">
        <w:rPr>
          <w:bCs/>
          <w:sz w:val="24"/>
          <w:szCs w:val="24"/>
          <w:lang w:val="hu-HU"/>
        </w:rPr>
        <w:t>. Ezután</w:t>
      </w:r>
      <w:r>
        <w:rPr>
          <w:bCs/>
          <w:sz w:val="24"/>
          <w:szCs w:val="24"/>
          <w:lang w:val="hu-HU"/>
        </w:rPr>
        <w:t xml:space="preserve"> fel tudom majd venni a manuális teszteseteket lépésenként és TestPlanhez és userhez tudom rendelni őket. Ha több ember is dolgozna a projekten, akkor a munkát így jól meg lehet osztani, mindenki tudja mi a feladata és mivel készült már el. Elsőnek manuális tesztként </w:t>
      </w:r>
      <w:r w:rsidR="00C9466D">
        <w:rPr>
          <w:bCs/>
          <w:sz w:val="24"/>
          <w:szCs w:val="24"/>
          <w:lang w:val="hu-HU"/>
        </w:rPr>
        <w:t>veszem</w:t>
      </w:r>
      <w:r>
        <w:rPr>
          <w:bCs/>
          <w:sz w:val="24"/>
          <w:szCs w:val="24"/>
          <w:lang w:val="hu-HU"/>
        </w:rPr>
        <w:t xml:space="preserve"> fel az eseteket majd az implementáció előrehaladásával állítom át őket automatikus esetekké. Az eredmények és a hibák riportozása is lehetséges ezen eszközön keresztül.</w:t>
      </w:r>
    </w:p>
    <w:p w14:paraId="49F437F0" w14:textId="2288F4BC" w:rsidR="00D06414" w:rsidRDefault="00D06414" w:rsidP="00C30650">
      <w:pPr>
        <w:spacing w:before="360" w:line="360" w:lineRule="auto"/>
        <w:jc w:val="both"/>
        <w:rPr>
          <w:bCs/>
          <w:sz w:val="24"/>
          <w:szCs w:val="24"/>
          <w:lang w:val="hu-HU"/>
        </w:rPr>
      </w:pPr>
      <w:r>
        <w:rPr>
          <w:noProof/>
        </w:rPr>
        <w:lastRenderedPageBreak/>
        <w:drawing>
          <wp:inline distT="0" distB="0" distL="0" distR="0" wp14:anchorId="7B219F6B" wp14:editId="2FC26205">
            <wp:extent cx="5867400" cy="399183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72646" cy="3995406"/>
                    </a:xfrm>
                    <a:prstGeom prst="rect">
                      <a:avLst/>
                    </a:prstGeom>
                  </pic:spPr>
                </pic:pic>
              </a:graphicData>
            </a:graphic>
          </wp:inline>
        </w:drawing>
      </w:r>
    </w:p>
    <w:p w14:paraId="54731988" w14:textId="6E07730F" w:rsidR="00D06414" w:rsidRDefault="00D06414" w:rsidP="00D06414">
      <w:pPr>
        <w:spacing w:before="360" w:line="360" w:lineRule="auto"/>
        <w:jc w:val="center"/>
        <w:rPr>
          <w:bCs/>
          <w:i/>
          <w:lang w:val="hu-HU"/>
        </w:rPr>
      </w:pPr>
      <w:r w:rsidRPr="00D06414">
        <w:rPr>
          <w:bCs/>
          <w:i/>
          <w:lang w:val="hu-HU"/>
        </w:rPr>
        <w:t>9.Ábra: TestLink kezelő felülete</w:t>
      </w:r>
    </w:p>
    <w:p w14:paraId="5DE95E27" w14:textId="36ADF0A8" w:rsidR="00D06414" w:rsidRDefault="00D06414" w:rsidP="00D06414">
      <w:pPr>
        <w:spacing w:before="360" w:line="360" w:lineRule="auto"/>
        <w:jc w:val="both"/>
        <w:rPr>
          <w:bCs/>
          <w:sz w:val="24"/>
          <w:szCs w:val="24"/>
          <w:lang w:val="hu-HU"/>
        </w:rPr>
      </w:pPr>
      <w:r>
        <w:rPr>
          <w:bCs/>
          <w:sz w:val="24"/>
          <w:szCs w:val="24"/>
          <w:lang w:val="hu-HU"/>
        </w:rPr>
        <w:t>Az alábbi sematikus terv szerint fogom majd megadni a követelményeket és a tervet.</w:t>
      </w:r>
    </w:p>
    <w:p w14:paraId="514AC5BC" w14:textId="112E34F6" w:rsidR="00C9466D" w:rsidRDefault="00C9466D" w:rsidP="00C9466D">
      <w:pPr>
        <w:spacing w:after="0" w:line="360" w:lineRule="auto"/>
        <w:jc w:val="both"/>
        <w:rPr>
          <w:bCs/>
          <w:sz w:val="24"/>
          <w:szCs w:val="24"/>
          <w:lang w:val="hu-HU"/>
        </w:rPr>
      </w:pPr>
      <w:r w:rsidRPr="00C9466D">
        <w:rPr>
          <w:b/>
          <w:bCs/>
          <w:sz w:val="24"/>
          <w:szCs w:val="24"/>
          <w:lang w:val="hu-HU"/>
        </w:rPr>
        <w:t>Tesztkörnyezet</w:t>
      </w:r>
      <w:r w:rsidRPr="00C9466D">
        <w:rPr>
          <w:bCs/>
          <w:sz w:val="24"/>
          <w:szCs w:val="24"/>
          <w:lang w:val="hu-HU"/>
        </w:rPr>
        <w:t>: Gmail levelezőrenszer</w:t>
      </w:r>
    </w:p>
    <w:p w14:paraId="3C909197" w14:textId="34B27272" w:rsidR="00C9466D" w:rsidRDefault="00C9466D" w:rsidP="00C9466D">
      <w:pPr>
        <w:spacing w:after="0" w:line="360" w:lineRule="auto"/>
        <w:jc w:val="both"/>
        <w:rPr>
          <w:bCs/>
          <w:sz w:val="24"/>
          <w:szCs w:val="24"/>
          <w:lang w:val="hu-HU"/>
        </w:rPr>
      </w:pPr>
      <w:r w:rsidRPr="00C9466D">
        <w:rPr>
          <w:b/>
          <w:bCs/>
          <w:sz w:val="24"/>
          <w:szCs w:val="24"/>
          <w:lang w:val="hu-HU"/>
        </w:rPr>
        <w:t>Felhasználó:</w:t>
      </w:r>
      <w:r>
        <w:rPr>
          <w:bCs/>
          <w:sz w:val="24"/>
          <w:szCs w:val="24"/>
          <w:lang w:val="hu-HU"/>
        </w:rPr>
        <w:t xml:space="preserve"> seleniumTesztUser</w:t>
      </w:r>
    </w:p>
    <w:p w14:paraId="6A6863F7" w14:textId="227012EF" w:rsidR="00C9466D" w:rsidRDefault="00C9466D" w:rsidP="00C9466D">
      <w:pPr>
        <w:spacing w:after="0" w:line="360" w:lineRule="auto"/>
        <w:jc w:val="both"/>
        <w:rPr>
          <w:bCs/>
          <w:sz w:val="24"/>
          <w:szCs w:val="24"/>
          <w:lang w:val="hu-HU"/>
        </w:rPr>
      </w:pPr>
      <w:r>
        <w:rPr>
          <w:bCs/>
          <w:sz w:val="24"/>
          <w:szCs w:val="24"/>
          <w:lang w:val="hu-HU"/>
        </w:rPr>
        <w:t>Tesztcsoportok (testsuit)</w:t>
      </w:r>
    </w:p>
    <w:p w14:paraId="700C3AD2" w14:textId="6722146A" w:rsidR="00C9466D" w:rsidRPr="00C9466D" w:rsidRDefault="00C9466D" w:rsidP="00C9466D">
      <w:pPr>
        <w:spacing w:after="0" w:line="240" w:lineRule="auto"/>
        <w:rPr>
          <w:sz w:val="24"/>
          <w:szCs w:val="24"/>
          <w:u w:val="single"/>
          <w:lang w:val="hu-HU"/>
        </w:rPr>
      </w:pPr>
      <w:r>
        <w:rPr>
          <w:sz w:val="24"/>
          <w:szCs w:val="24"/>
          <w:u w:val="single"/>
          <w:lang w:val="hu-HU"/>
        </w:rPr>
        <w:t>Bejelentkezés tesztje:</w:t>
      </w:r>
    </w:p>
    <w:p w14:paraId="2039749D" w14:textId="77777777" w:rsidR="00C9466D" w:rsidRPr="002C5A73" w:rsidRDefault="00C9466D" w:rsidP="00C9466D">
      <w:pPr>
        <w:spacing w:after="0" w:line="240" w:lineRule="auto"/>
        <w:rPr>
          <w:sz w:val="24"/>
          <w:szCs w:val="24"/>
          <w:lang w:val="hu-HU"/>
        </w:rPr>
      </w:pPr>
      <w:r w:rsidRPr="002C5A73">
        <w:rPr>
          <w:sz w:val="24"/>
          <w:szCs w:val="24"/>
          <w:lang w:val="hu-HU"/>
        </w:rPr>
        <w:t>1. pozitív- jó jelszó és felhasználónév</w:t>
      </w:r>
    </w:p>
    <w:p w14:paraId="573B7B48" w14:textId="77777777" w:rsidR="00C9466D" w:rsidRPr="002C5A73" w:rsidRDefault="00C9466D" w:rsidP="00C9466D">
      <w:pPr>
        <w:spacing w:after="0" w:line="240" w:lineRule="auto"/>
        <w:rPr>
          <w:sz w:val="24"/>
          <w:szCs w:val="24"/>
          <w:lang w:val="hu-HU"/>
        </w:rPr>
      </w:pPr>
      <w:r w:rsidRPr="002C5A73">
        <w:rPr>
          <w:sz w:val="24"/>
          <w:szCs w:val="24"/>
          <w:lang w:val="hu-HU"/>
        </w:rPr>
        <w:t>2. rossz jelszó</w:t>
      </w:r>
    </w:p>
    <w:p w14:paraId="1FF5679A" w14:textId="77777777" w:rsidR="00C9466D" w:rsidRPr="002C5A73" w:rsidRDefault="00C9466D" w:rsidP="00C9466D">
      <w:pPr>
        <w:spacing w:after="0" w:line="240" w:lineRule="auto"/>
        <w:rPr>
          <w:sz w:val="24"/>
          <w:szCs w:val="24"/>
          <w:lang w:val="hu-HU"/>
        </w:rPr>
      </w:pPr>
      <w:r w:rsidRPr="002C5A73">
        <w:rPr>
          <w:sz w:val="24"/>
          <w:szCs w:val="24"/>
          <w:lang w:val="hu-HU"/>
        </w:rPr>
        <w:t>3. rossz felhasználó</w:t>
      </w:r>
    </w:p>
    <w:p w14:paraId="24944EBF" w14:textId="77777777" w:rsidR="00C9466D" w:rsidRPr="002C5A73" w:rsidRDefault="00C9466D" w:rsidP="00C9466D">
      <w:pPr>
        <w:spacing w:after="0" w:line="240" w:lineRule="auto"/>
        <w:rPr>
          <w:sz w:val="24"/>
          <w:szCs w:val="24"/>
          <w:lang w:val="hu-HU"/>
        </w:rPr>
      </w:pPr>
    </w:p>
    <w:p w14:paraId="689DBA05" w14:textId="21761B9F" w:rsidR="00C9466D" w:rsidRPr="00C9466D" w:rsidRDefault="00C9466D" w:rsidP="00C9466D">
      <w:pPr>
        <w:spacing w:after="0" w:line="240" w:lineRule="auto"/>
        <w:rPr>
          <w:sz w:val="24"/>
          <w:szCs w:val="24"/>
          <w:u w:val="single"/>
          <w:lang w:val="hu-HU"/>
        </w:rPr>
      </w:pPr>
      <w:r w:rsidRPr="00C9466D">
        <w:rPr>
          <w:sz w:val="24"/>
          <w:szCs w:val="24"/>
          <w:u w:val="single"/>
          <w:lang w:val="hu-HU"/>
        </w:rPr>
        <w:t>Beérkező levelek</w:t>
      </w:r>
      <w:r>
        <w:rPr>
          <w:sz w:val="24"/>
          <w:szCs w:val="24"/>
          <w:u w:val="single"/>
          <w:lang w:val="hu-HU"/>
        </w:rPr>
        <w:t xml:space="preserve"> funkció tesztje:</w:t>
      </w:r>
    </w:p>
    <w:p w14:paraId="05F63A58" w14:textId="77777777" w:rsidR="00C9466D" w:rsidRPr="002C5A73" w:rsidRDefault="00C9466D" w:rsidP="00C9466D">
      <w:pPr>
        <w:spacing w:after="0" w:line="240" w:lineRule="auto"/>
        <w:rPr>
          <w:sz w:val="24"/>
          <w:szCs w:val="24"/>
          <w:lang w:val="hu-HU"/>
        </w:rPr>
      </w:pPr>
      <w:r w:rsidRPr="002C5A73">
        <w:rPr>
          <w:sz w:val="24"/>
          <w:szCs w:val="24"/>
          <w:lang w:val="hu-HU"/>
        </w:rPr>
        <w:t>1. Ikon teszteje</w:t>
      </w:r>
    </w:p>
    <w:p w14:paraId="5229045B" w14:textId="77777777" w:rsidR="00C9466D" w:rsidRPr="002C5A73" w:rsidRDefault="00C9466D" w:rsidP="00C9466D">
      <w:pPr>
        <w:spacing w:after="0" w:line="240" w:lineRule="auto"/>
        <w:rPr>
          <w:sz w:val="24"/>
          <w:szCs w:val="24"/>
          <w:lang w:val="hu-HU"/>
        </w:rPr>
      </w:pPr>
      <w:r w:rsidRPr="002C5A73">
        <w:rPr>
          <w:sz w:val="24"/>
          <w:szCs w:val="24"/>
          <w:lang w:val="hu-HU"/>
        </w:rPr>
        <w:t>2. a felület tesztje</w:t>
      </w:r>
    </w:p>
    <w:p w14:paraId="0A98EE5B" w14:textId="77777777" w:rsidR="00C9466D" w:rsidRPr="002C5A73" w:rsidRDefault="00C9466D" w:rsidP="00C9466D">
      <w:pPr>
        <w:spacing w:after="0" w:line="240" w:lineRule="auto"/>
        <w:rPr>
          <w:sz w:val="24"/>
          <w:szCs w:val="24"/>
          <w:lang w:val="hu-HU"/>
        </w:rPr>
      </w:pPr>
      <w:r w:rsidRPr="002C5A73">
        <w:rPr>
          <w:sz w:val="24"/>
          <w:szCs w:val="24"/>
          <w:lang w:val="hu-HU"/>
        </w:rPr>
        <w:t>3. keresés benne</w:t>
      </w:r>
    </w:p>
    <w:p w14:paraId="27FCBDA0" w14:textId="77777777" w:rsidR="00C9466D" w:rsidRPr="002C5A73" w:rsidRDefault="00C9466D" w:rsidP="00C9466D">
      <w:pPr>
        <w:spacing w:after="0" w:line="240" w:lineRule="auto"/>
        <w:rPr>
          <w:sz w:val="24"/>
          <w:szCs w:val="24"/>
          <w:lang w:val="hu-HU"/>
        </w:rPr>
      </w:pPr>
      <w:r w:rsidRPr="002C5A73">
        <w:rPr>
          <w:sz w:val="24"/>
          <w:szCs w:val="24"/>
          <w:lang w:val="hu-HU"/>
        </w:rPr>
        <w:t>4. tartalom keresés levelen belül</w:t>
      </w:r>
    </w:p>
    <w:p w14:paraId="26036F2E" w14:textId="77777777" w:rsidR="00C9466D" w:rsidRPr="002C5A73" w:rsidRDefault="00C9466D" w:rsidP="00C9466D">
      <w:pPr>
        <w:spacing w:after="0" w:line="240" w:lineRule="auto"/>
        <w:rPr>
          <w:sz w:val="24"/>
          <w:szCs w:val="24"/>
          <w:lang w:val="hu-HU"/>
        </w:rPr>
      </w:pPr>
    </w:p>
    <w:p w14:paraId="6CCCF932" w14:textId="4B0E78EE" w:rsidR="00C9466D" w:rsidRPr="00C9466D" w:rsidRDefault="00C9466D" w:rsidP="00C9466D">
      <w:pPr>
        <w:spacing w:after="0" w:line="240" w:lineRule="auto"/>
        <w:rPr>
          <w:sz w:val="24"/>
          <w:szCs w:val="24"/>
          <w:u w:val="single"/>
          <w:lang w:val="hu-HU"/>
        </w:rPr>
      </w:pPr>
      <w:r w:rsidRPr="00C9466D">
        <w:rPr>
          <w:sz w:val="24"/>
          <w:szCs w:val="24"/>
          <w:u w:val="single"/>
          <w:lang w:val="hu-HU"/>
        </w:rPr>
        <w:lastRenderedPageBreak/>
        <w:t>Kimenő levelek</w:t>
      </w:r>
      <w:r>
        <w:rPr>
          <w:sz w:val="24"/>
          <w:szCs w:val="24"/>
          <w:u w:val="single"/>
          <w:lang w:val="hu-HU"/>
        </w:rPr>
        <w:t xml:space="preserve"> funkció tesztje</w:t>
      </w:r>
    </w:p>
    <w:p w14:paraId="0E80E9EE" w14:textId="539DCF25" w:rsidR="00C9466D" w:rsidRPr="002C5A73" w:rsidRDefault="00C9466D" w:rsidP="00C9466D">
      <w:pPr>
        <w:spacing w:after="0" w:line="240" w:lineRule="auto"/>
        <w:rPr>
          <w:sz w:val="24"/>
          <w:szCs w:val="24"/>
          <w:lang w:val="hu-HU"/>
        </w:rPr>
      </w:pPr>
      <w:r>
        <w:rPr>
          <w:sz w:val="24"/>
          <w:szCs w:val="24"/>
          <w:lang w:val="hu-HU"/>
        </w:rPr>
        <w:t>1. Ikon tesz</w:t>
      </w:r>
      <w:r w:rsidRPr="002C5A73">
        <w:rPr>
          <w:sz w:val="24"/>
          <w:szCs w:val="24"/>
          <w:lang w:val="hu-HU"/>
        </w:rPr>
        <w:t>tje</w:t>
      </w:r>
    </w:p>
    <w:p w14:paraId="029AFF32" w14:textId="77777777" w:rsidR="00C9466D" w:rsidRPr="002C5A73" w:rsidRDefault="00C9466D" w:rsidP="00C9466D">
      <w:pPr>
        <w:spacing w:after="0" w:line="240" w:lineRule="auto"/>
        <w:rPr>
          <w:sz w:val="24"/>
          <w:szCs w:val="24"/>
          <w:lang w:val="hu-HU"/>
        </w:rPr>
      </w:pPr>
      <w:r w:rsidRPr="002C5A73">
        <w:rPr>
          <w:sz w:val="24"/>
          <w:szCs w:val="24"/>
          <w:lang w:val="hu-HU"/>
        </w:rPr>
        <w:t>2. a felület tesztje</w:t>
      </w:r>
    </w:p>
    <w:p w14:paraId="0F3CC954" w14:textId="77777777" w:rsidR="00C9466D" w:rsidRPr="002C5A73" w:rsidRDefault="00C9466D" w:rsidP="00C9466D">
      <w:pPr>
        <w:spacing w:after="0" w:line="240" w:lineRule="auto"/>
        <w:rPr>
          <w:sz w:val="24"/>
          <w:szCs w:val="24"/>
          <w:lang w:val="hu-HU"/>
        </w:rPr>
      </w:pPr>
      <w:r w:rsidRPr="002C5A73">
        <w:rPr>
          <w:sz w:val="24"/>
          <w:szCs w:val="24"/>
          <w:lang w:val="hu-HU"/>
        </w:rPr>
        <w:t>3. keresés benne</w:t>
      </w:r>
    </w:p>
    <w:p w14:paraId="2A045CC8" w14:textId="29387894" w:rsidR="00C9466D" w:rsidRPr="002C5A73" w:rsidRDefault="00C9466D" w:rsidP="00C9466D">
      <w:pPr>
        <w:spacing w:after="0" w:line="240" w:lineRule="auto"/>
        <w:rPr>
          <w:sz w:val="24"/>
          <w:szCs w:val="24"/>
          <w:lang w:val="hu-HU"/>
        </w:rPr>
      </w:pPr>
      <w:r>
        <w:rPr>
          <w:sz w:val="24"/>
          <w:szCs w:val="24"/>
          <w:lang w:val="hu-HU"/>
        </w:rPr>
        <w:t>4. tartalom keresése</w:t>
      </w:r>
      <w:r w:rsidRPr="002C5A73">
        <w:rPr>
          <w:sz w:val="24"/>
          <w:szCs w:val="24"/>
          <w:lang w:val="hu-HU"/>
        </w:rPr>
        <w:t xml:space="preserve"> levelen belül</w:t>
      </w:r>
    </w:p>
    <w:p w14:paraId="04683728" w14:textId="77777777" w:rsidR="00C9466D" w:rsidRPr="002C5A73" w:rsidRDefault="00C9466D" w:rsidP="00C9466D">
      <w:pPr>
        <w:spacing w:after="0" w:line="240" w:lineRule="auto"/>
        <w:rPr>
          <w:sz w:val="24"/>
          <w:szCs w:val="24"/>
          <w:lang w:val="hu-HU"/>
        </w:rPr>
      </w:pPr>
    </w:p>
    <w:p w14:paraId="2D18AC7C" w14:textId="59B4E527" w:rsidR="00C9466D" w:rsidRPr="00C9466D" w:rsidRDefault="00C9466D" w:rsidP="00C9466D">
      <w:pPr>
        <w:spacing w:after="0" w:line="240" w:lineRule="auto"/>
        <w:rPr>
          <w:sz w:val="24"/>
          <w:szCs w:val="24"/>
          <w:u w:val="single"/>
          <w:lang w:val="hu-HU"/>
        </w:rPr>
      </w:pPr>
      <w:r>
        <w:rPr>
          <w:sz w:val="24"/>
          <w:szCs w:val="24"/>
          <w:u w:val="single"/>
          <w:lang w:val="hu-HU"/>
        </w:rPr>
        <w:t>Általános f</w:t>
      </w:r>
      <w:r w:rsidRPr="00C9466D">
        <w:rPr>
          <w:sz w:val="24"/>
          <w:szCs w:val="24"/>
          <w:u w:val="single"/>
          <w:lang w:val="hu-HU"/>
        </w:rPr>
        <w:t>elület: Fontosabb részek tesztje</w:t>
      </w:r>
    </w:p>
    <w:p w14:paraId="269DD84E" w14:textId="77777777" w:rsidR="00C9466D" w:rsidRPr="002C5A73" w:rsidRDefault="00C9466D" w:rsidP="00C9466D">
      <w:pPr>
        <w:spacing w:after="0" w:line="240" w:lineRule="auto"/>
        <w:rPr>
          <w:sz w:val="24"/>
          <w:szCs w:val="24"/>
          <w:lang w:val="hu-HU"/>
        </w:rPr>
      </w:pPr>
      <w:r w:rsidRPr="002C5A73">
        <w:rPr>
          <w:sz w:val="24"/>
          <w:szCs w:val="24"/>
          <w:lang w:val="hu-HU"/>
        </w:rPr>
        <w:t>1. ikonok (ki,be érkezők)</w:t>
      </w:r>
    </w:p>
    <w:p w14:paraId="107FF836" w14:textId="77777777" w:rsidR="00C9466D" w:rsidRPr="002C5A73" w:rsidRDefault="00C9466D" w:rsidP="00C9466D">
      <w:pPr>
        <w:spacing w:after="0" w:line="240" w:lineRule="auto"/>
        <w:rPr>
          <w:sz w:val="24"/>
          <w:szCs w:val="24"/>
          <w:lang w:val="hu-HU"/>
        </w:rPr>
      </w:pPr>
      <w:r w:rsidRPr="002C5A73">
        <w:rPr>
          <w:sz w:val="24"/>
          <w:szCs w:val="24"/>
          <w:lang w:val="hu-HU"/>
        </w:rPr>
        <w:t xml:space="preserve">2. új mappa létrehozása, </w:t>
      </w:r>
    </w:p>
    <w:p w14:paraId="1861FB39" w14:textId="77777777" w:rsidR="00C9466D" w:rsidRPr="002C5A73" w:rsidRDefault="00C9466D" w:rsidP="00C9466D">
      <w:pPr>
        <w:spacing w:after="0" w:line="240" w:lineRule="auto"/>
        <w:rPr>
          <w:sz w:val="24"/>
          <w:szCs w:val="24"/>
          <w:lang w:val="hu-HU"/>
        </w:rPr>
      </w:pPr>
      <w:r w:rsidRPr="002C5A73">
        <w:rPr>
          <w:sz w:val="24"/>
          <w:szCs w:val="24"/>
          <w:lang w:val="hu-HU"/>
        </w:rPr>
        <w:t>3. levél áthelyezése</w:t>
      </w:r>
    </w:p>
    <w:p w14:paraId="01EF77C0" w14:textId="77777777" w:rsidR="00C9466D" w:rsidRPr="002C5A73" w:rsidRDefault="00C9466D" w:rsidP="00C9466D">
      <w:pPr>
        <w:spacing w:after="0" w:line="240" w:lineRule="auto"/>
        <w:rPr>
          <w:sz w:val="24"/>
          <w:szCs w:val="24"/>
          <w:lang w:val="hu-HU"/>
        </w:rPr>
      </w:pPr>
      <w:r w:rsidRPr="002C5A73">
        <w:rPr>
          <w:sz w:val="24"/>
          <w:szCs w:val="24"/>
          <w:lang w:val="hu-HU"/>
        </w:rPr>
        <w:t>4. levél törlése</w:t>
      </w:r>
    </w:p>
    <w:p w14:paraId="5AD1C383" w14:textId="77777777" w:rsidR="00C9466D" w:rsidRPr="00DA52BF" w:rsidRDefault="00C9466D" w:rsidP="00C9466D">
      <w:pPr>
        <w:spacing w:after="0" w:line="240" w:lineRule="auto"/>
        <w:rPr>
          <w:sz w:val="24"/>
          <w:szCs w:val="24"/>
          <w:lang w:val="hu-HU"/>
        </w:rPr>
      </w:pPr>
      <w:r w:rsidRPr="002C5A73">
        <w:rPr>
          <w:sz w:val="24"/>
          <w:szCs w:val="24"/>
          <w:lang w:val="hu-HU"/>
        </w:rPr>
        <w:t>5. téma módosítása</w:t>
      </w:r>
    </w:p>
    <w:p w14:paraId="2D6F1BFD" w14:textId="6D53CE37" w:rsidR="00D06414" w:rsidRDefault="00C9466D" w:rsidP="00C30650">
      <w:pPr>
        <w:spacing w:before="360" w:line="360" w:lineRule="auto"/>
        <w:jc w:val="both"/>
        <w:rPr>
          <w:b/>
          <w:bCs/>
          <w:sz w:val="32"/>
          <w:szCs w:val="32"/>
          <w:lang w:val="hu-HU"/>
        </w:rPr>
      </w:pPr>
      <w:r w:rsidRPr="00C9466D">
        <w:rPr>
          <w:b/>
          <w:bCs/>
          <w:sz w:val="32"/>
          <w:szCs w:val="32"/>
          <w:lang w:val="hu-HU"/>
        </w:rPr>
        <w:t xml:space="preserve">5.1 Az implementáció </w:t>
      </w:r>
      <w:r>
        <w:rPr>
          <w:b/>
          <w:bCs/>
          <w:sz w:val="32"/>
          <w:szCs w:val="32"/>
          <w:lang w:val="hu-HU"/>
        </w:rPr>
        <w:t xml:space="preserve">elkészítése </w:t>
      </w:r>
      <w:r w:rsidRPr="00C9466D">
        <w:rPr>
          <w:b/>
          <w:bCs/>
          <w:sz w:val="32"/>
          <w:szCs w:val="32"/>
          <w:lang w:val="hu-HU"/>
        </w:rPr>
        <w:t>során figyelembe vett szempontok</w:t>
      </w:r>
    </w:p>
    <w:p w14:paraId="3EE57151" w14:textId="312C7C14" w:rsidR="00C65760" w:rsidRDefault="00C65760" w:rsidP="00C30650">
      <w:pPr>
        <w:spacing w:before="360" w:line="360" w:lineRule="auto"/>
        <w:jc w:val="both"/>
        <w:rPr>
          <w:bCs/>
          <w:sz w:val="24"/>
          <w:szCs w:val="24"/>
          <w:lang w:val="hu-HU"/>
        </w:rPr>
      </w:pPr>
      <w:r>
        <w:rPr>
          <w:bCs/>
          <w:sz w:val="24"/>
          <w:szCs w:val="24"/>
          <w:lang w:val="hu-HU"/>
        </w:rPr>
        <w:t xml:space="preserve">A projekt tervezésénél elsődleges szempont volt, hogy az később jól karbantartható legyen, hiszen egy projektnél, főleg ha már több ezer automatizált eset létezik, fontos hogy azokban a változtatások minél kevesebb időt és energiát vegyenek igénybe, jól átlátható legyen a kód, hogy azt az új munkatársak is könnyen megérthessék. </w:t>
      </w:r>
    </w:p>
    <w:p w14:paraId="12A0E4CF" w14:textId="3ABAC2DE" w:rsidR="00C65760" w:rsidRPr="00C65760" w:rsidRDefault="00C65760" w:rsidP="00C30650">
      <w:pPr>
        <w:spacing w:before="360" w:line="360" w:lineRule="auto"/>
        <w:jc w:val="both"/>
        <w:rPr>
          <w:bCs/>
          <w:sz w:val="24"/>
          <w:szCs w:val="24"/>
          <w:lang w:val="hu-HU"/>
        </w:rPr>
      </w:pPr>
      <w:r>
        <w:rPr>
          <w:bCs/>
          <w:sz w:val="24"/>
          <w:szCs w:val="24"/>
          <w:lang w:val="hu-HU"/>
        </w:rPr>
        <w:t xml:space="preserve">A másik szempont, mely szintén főleg nagyszámú eset esetén válik igazán kritikussá az a futás gyorsasága. Ebben nagyon sokat számít, hogy a webelemek keresésénél, milyen lokátorokat használunk és hogy a browser válaszidejét minél rugalmasabban, függőségek által tudjuk kezelni, nem pedig hardkódolva adjuk meg a szükséges várakozási időket. </w:t>
      </w:r>
    </w:p>
    <w:p w14:paraId="1664DFCE" w14:textId="36EA93AA" w:rsidR="00C9466D" w:rsidRDefault="00C9466D" w:rsidP="00C30650">
      <w:pPr>
        <w:spacing w:before="360" w:line="360" w:lineRule="auto"/>
        <w:jc w:val="both"/>
        <w:rPr>
          <w:b/>
          <w:bCs/>
          <w:sz w:val="24"/>
          <w:szCs w:val="24"/>
          <w:lang w:val="hu-HU"/>
        </w:rPr>
      </w:pPr>
      <w:r w:rsidRPr="00C65760">
        <w:rPr>
          <w:b/>
          <w:bCs/>
          <w:sz w:val="24"/>
          <w:szCs w:val="24"/>
          <w:lang w:val="hu-HU"/>
        </w:rPr>
        <w:t>Localizátorok</w:t>
      </w:r>
    </w:p>
    <w:p w14:paraId="5D4412F6" w14:textId="2FD70B83" w:rsidR="00853EF5" w:rsidRDefault="00853EF5" w:rsidP="00C30650">
      <w:pPr>
        <w:spacing w:before="360" w:line="360" w:lineRule="auto"/>
        <w:jc w:val="both"/>
        <w:rPr>
          <w:bCs/>
          <w:sz w:val="24"/>
          <w:szCs w:val="24"/>
          <w:lang w:val="hu-HU"/>
        </w:rPr>
      </w:pPr>
      <w:r>
        <w:rPr>
          <w:bCs/>
          <w:sz w:val="24"/>
          <w:szCs w:val="24"/>
          <w:lang w:val="hu-HU"/>
        </w:rPr>
        <w:t xml:space="preserve">Az elemek megtalálásához lokalizátorok széles tárháza áll a fejlesztő rendelkezésére. Tudni kell viszont, hogy melyik lokalizátor mennyire gyors és mennyire ajánlott a használata. </w:t>
      </w:r>
      <w:r w:rsidR="00EE46DA">
        <w:rPr>
          <w:bCs/>
          <w:sz w:val="24"/>
          <w:szCs w:val="24"/>
          <w:lang w:val="hu-HU"/>
        </w:rPr>
        <w:t>[13]</w:t>
      </w:r>
    </w:p>
    <w:p w14:paraId="29B03BB3" w14:textId="0572D684" w:rsidR="00EE46DA" w:rsidRDefault="00EE46DA" w:rsidP="00C30650">
      <w:pPr>
        <w:spacing w:before="360" w:line="360" w:lineRule="auto"/>
        <w:jc w:val="both"/>
        <w:rPr>
          <w:bCs/>
          <w:sz w:val="24"/>
          <w:szCs w:val="24"/>
          <w:lang w:val="hu-HU"/>
        </w:rPr>
      </w:pPr>
      <w:r>
        <w:rPr>
          <w:bCs/>
          <w:sz w:val="24"/>
          <w:szCs w:val="24"/>
          <w:lang w:val="hu-HU"/>
        </w:rPr>
        <w:t>Az elemek azonosításánál a Selenium Webdriver által használható By class elemeit használjuk. Ezeket a lokalizátorok.</w:t>
      </w:r>
    </w:p>
    <w:p w14:paraId="6F59C5E7" w14:textId="4C893B63" w:rsidR="00EE46DA" w:rsidRDefault="00EE46DA" w:rsidP="00C30650">
      <w:pPr>
        <w:spacing w:before="360" w:line="360" w:lineRule="auto"/>
        <w:jc w:val="both"/>
        <w:rPr>
          <w:bCs/>
          <w:sz w:val="24"/>
          <w:szCs w:val="24"/>
          <w:lang w:val="hu-HU"/>
        </w:rPr>
      </w:pPr>
      <w:r>
        <w:rPr>
          <w:bCs/>
          <w:sz w:val="24"/>
          <w:szCs w:val="24"/>
          <w:lang w:val="hu-HU"/>
        </w:rPr>
        <w:lastRenderedPageBreak/>
        <w:t xml:space="preserve">Legegyszerűbb és hatékony megoldás </w:t>
      </w:r>
      <w:r w:rsidRPr="00EE46DA">
        <w:rPr>
          <w:b/>
          <w:bCs/>
          <w:sz w:val="24"/>
          <w:szCs w:val="24"/>
          <w:lang w:val="hu-HU"/>
        </w:rPr>
        <w:t>id</w:t>
      </w:r>
      <w:r>
        <w:rPr>
          <w:bCs/>
          <w:sz w:val="24"/>
          <w:szCs w:val="24"/>
          <w:lang w:val="hu-HU"/>
        </w:rPr>
        <w:t xml:space="preserve">-ra, </w:t>
      </w:r>
      <w:r w:rsidRPr="00EE46DA">
        <w:rPr>
          <w:b/>
          <w:bCs/>
          <w:sz w:val="24"/>
          <w:szCs w:val="24"/>
          <w:lang w:val="hu-HU"/>
        </w:rPr>
        <w:t>className</w:t>
      </w:r>
      <w:r>
        <w:rPr>
          <w:bCs/>
          <w:sz w:val="24"/>
          <w:szCs w:val="24"/>
          <w:lang w:val="hu-HU"/>
        </w:rPr>
        <w:t xml:space="preserve">-re vagy </w:t>
      </w:r>
      <w:r w:rsidRPr="00EE46DA">
        <w:rPr>
          <w:b/>
          <w:bCs/>
          <w:sz w:val="24"/>
          <w:szCs w:val="24"/>
          <w:lang w:val="hu-HU"/>
        </w:rPr>
        <w:t>Name</w:t>
      </w:r>
      <w:r>
        <w:rPr>
          <w:bCs/>
          <w:sz w:val="24"/>
          <w:szCs w:val="24"/>
          <w:lang w:val="hu-HU"/>
        </w:rPr>
        <w:t>-re keresni, ezek egyediek, de sokszor generáltak vagy változhatnak egy-egy oldal betöltése során vagy ha változtatnak az oldal felépítésén. Ha a fejlesztés során ügyelnek rá, hogy az adott alkalmazás jól automatizálható legyen, akkor ezeket a legcélszerűbb használni.</w:t>
      </w:r>
    </w:p>
    <w:p w14:paraId="6B351489" w14:textId="5770F247" w:rsidR="00853EF5" w:rsidRDefault="00EE46DA" w:rsidP="00C30650">
      <w:pPr>
        <w:spacing w:before="360" w:line="360" w:lineRule="auto"/>
        <w:jc w:val="both"/>
        <w:rPr>
          <w:bCs/>
          <w:sz w:val="24"/>
          <w:szCs w:val="24"/>
          <w:lang w:val="hu-HU"/>
        </w:rPr>
      </w:pPr>
      <w:r>
        <w:rPr>
          <w:bCs/>
          <w:sz w:val="24"/>
          <w:szCs w:val="24"/>
          <w:lang w:val="hu-HU"/>
        </w:rPr>
        <w:t xml:space="preserve">A </w:t>
      </w:r>
      <w:r w:rsidRPr="00EE46DA">
        <w:rPr>
          <w:b/>
          <w:bCs/>
          <w:sz w:val="24"/>
          <w:szCs w:val="24"/>
          <w:lang w:val="hu-HU"/>
        </w:rPr>
        <w:t>CSS (Cascading Style Sheets)</w:t>
      </w:r>
      <w:r w:rsidR="00853EF5" w:rsidRPr="00EE46DA">
        <w:rPr>
          <w:b/>
          <w:bCs/>
          <w:sz w:val="24"/>
          <w:szCs w:val="24"/>
          <w:lang w:val="hu-HU"/>
        </w:rPr>
        <w:t xml:space="preserve"> selector</w:t>
      </w:r>
      <w:r w:rsidR="00853EF5">
        <w:rPr>
          <w:bCs/>
          <w:sz w:val="24"/>
          <w:szCs w:val="24"/>
          <w:lang w:val="hu-HU"/>
        </w:rPr>
        <w:t xml:space="preserve"> a leginkább browser független, könnyű karban tartani és hatékony keresést eredményez, ami igen gyors. </w:t>
      </w:r>
      <w:r>
        <w:rPr>
          <w:bCs/>
          <w:sz w:val="24"/>
          <w:szCs w:val="24"/>
          <w:lang w:val="hu-HU"/>
        </w:rPr>
        <w:t>Itt is a relatív útvonal megadása ajánlott az abszolút helyett, hogy később</w:t>
      </w:r>
      <w:r w:rsidR="00E2795C">
        <w:rPr>
          <w:bCs/>
          <w:sz w:val="24"/>
          <w:szCs w:val="24"/>
          <w:lang w:val="hu-HU"/>
        </w:rPr>
        <w:t>,</w:t>
      </w:r>
      <w:r>
        <w:rPr>
          <w:bCs/>
          <w:sz w:val="24"/>
          <w:szCs w:val="24"/>
          <w:lang w:val="hu-HU"/>
        </w:rPr>
        <w:t xml:space="preserve"> ha változik az oldal strukturális felépítése</w:t>
      </w:r>
      <w:r w:rsidR="00E2795C">
        <w:rPr>
          <w:bCs/>
          <w:sz w:val="24"/>
          <w:szCs w:val="24"/>
          <w:lang w:val="hu-HU"/>
        </w:rPr>
        <w:t>,</w:t>
      </w:r>
      <w:r>
        <w:rPr>
          <w:bCs/>
          <w:sz w:val="24"/>
          <w:szCs w:val="24"/>
          <w:lang w:val="hu-HU"/>
        </w:rPr>
        <w:t xml:space="preserve"> akkor is működjön. [14]</w:t>
      </w:r>
    </w:p>
    <w:p w14:paraId="3BB24D39" w14:textId="082D1DE2" w:rsidR="005047E6" w:rsidRDefault="00EE46DA" w:rsidP="00C30650">
      <w:pPr>
        <w:spacing w:before="360" w:line="360" w:lineRule="auto"/>
        <w:jc w:val="both"/>
        <w:rPr>
          <w:bCs/>
          <w:sz w:val="24"/>
          <w:szCs w:val="24"/>
          <w:lang w:val="hu-HU"/>
        </w:rPr>
      </w:pPr>
      <w:r>
        <w:rPr>
          <w:bCs/>
          <w:sz w:val="24"/>
          <w:szCs w:val="24"/>
          <w:lang w:val="hu-HU"/>
        </w:rPr>
        <w:t xml:space="preserve">Hasonló, bár kevésbé hatékony az </w:t>
      </w:r>
      <w:r w:rsidRPr="00EE46DA">
        <w:rPr>
          <w:b/>
          <w:bCs/>
          <w:sz w:val="24"/>
          <w:szCs w:val="24"/>
          <w:lang w:val="hu-HU"/>
        </w:rPr>
        <w:t>Xpath</w:t>
      </w:r>
      <w:r w:rsidR="005047E6">
        <w:rPr>
          <w:bCs/>
          <w:sz w:val="24"/>
          <w:szCs w:val="24"/>
          <w:lang w:val="hu-HU"/>
        </w:rPr>
        <w:t xml:space="preserve"> a DOM struktúrájától függő elem, ellentétben a CSS selectortól. I</w:t>
      </w:r>
      <w:r>
        <w:rPr>
          <w:bCs/>
          <w:sz w:val="24"/>
          <w:szCs w:val="24"/>
          <w:lang w:val="hu-HU"/>
        </w:rPr>
        <w:t>tt is van mód relatív és abszolút útvonalak megadására.</w:t>
      </w:r>
      <w:r w:rsidR="005047E6">
        <w:rPr>
          <w:bCs/>
          <w:sz w:val="24"/>
          <w:szCs w:val="24"/>
          <w:lang w:val="hu-HU"/>
        </w:rPr>
        <w:t xml:space="preserve"> Xpath és CSS selector esetén is tudunk az attribútumokra keresni, ami nagypontosságú keresésre ad lehetőséget.</w:t>
      </w:r>
    </w:p>
    <w:p w14:paraId="45B9B68D" w14:textId="57B60F1F" w:rsidR="00EE46DA" w:rsidRDefault="00EE46DA" w:rsidP="00C30650">
      <w:pPr>
        <w:spacing w:before="360" w:line="360" w:lineRule="auto"/>
        <w:jc w:val="both"/>
        <w:rPr>
          <w:bCs/>
          <w:sz w:val="24"/>
          <w:szCs w:val="24"/>
          <w:lang w:val="hu-HU"/>
        </w:rPr>
      </w:pPr>
      <w:r w:rsidRPr="005047E6">
        <w:rPr>
          <w:b/>
          <w:bCs/>
          <w:sz w:val="24"/>
          <w:szCs w:val="24"/>
          <w:lang w:val="hu-HU"/>
        </w:rPr>
        <w:t>Link text</w:t>
      </w:r>
      <w:r>
        <w:rPr>
          <w:bCs/>
          <w:sz w:val="24"/>
          <w:szCs w:val="24"/>
          <w:lang w:val="hu-HU"/>
        </w:rPr>
        <w:t xml:space="preserve"> egy olyan paraméter a html oldalon, mely felhasználói felületen is látható. Erre könnyű keresni, de más nyelvbeállítás esetén már más nyelvű lesz a megjelenés is, így már nem működne a lokátor. </w:t>
      </w:r>
    </w:p>
    <w:p w14:paraId="45E01449" w14:textId="07B119E2" w:rsidR="005047E6" w:rsidRPr="00853EF5" w:rsidRDefault="005047E6" w:rsidP="00C30650">
      <w:pPr>
        <w:spacing w:before="360" w:line="360" w:lineRule="auto"/>
        <w:jc w:val="both"/>
        <w:rPr>
          <w:bCs/>
          <w:sz w:val="24"/>
          <w:szCs w:val="24"/>
          <w:lang w:val="hu-HU"/>
        </w:rPr>
      </w:pPr>
      <w:r>
        <w:rPr>
          <w:bCs/>
          <w:sz w:val="24"/>
          <w:szCs w:val="24"/>
          <w:lang w:val="hu-HU"/>
        </w:rPr>
        <w:t>Figyelembe kell venni azt is, hogy bár fejlesztői (inspect) nézetben mi látunk el</w:t>
      </w:r>
      <w:r w:rsidR="00E2795C">
        <w:rPr>
          <w:bCs/>
          <w:sz w:val="24"/>
          <w:szCs w:val="24"/>
          <w:lang w:val="hu-HU"/>
        </w:rPr>
        <w:t>e</w:t>
      </w:r>
      <w:r>
        <w:rPr>
          <w:bCs/>
          <w:sz w:val="24"/>
          <w:szCs w:val="24"/>
          <w:lang w:val="hu-HU"/>
        </w:rPr>
        <w:t xml:space="preserve">meket, de az nem biztos, hogy látható (not visible, enabled) vagy használható (not clickable) a felhasználói felületen is. Ezért a keresésnél érdemes figyelembe venni ezeket a paramétereket is. </w:t>
      </w:r>
    </w:p>
    <w:p w14:paraId="24063956" w14:textId="0855C3C5" w:rsidR="00C65760" w:rsidRDefault="00853EF5" w:rsidP="00C30650">
      <w:pPr>
        <w:spacing w:before="360" w:line="360" w:lineRule="auto"/>
        <w:jc w:val="both"/>
        <w:rPr>
          <w:b/>
          <w:bCs/>
          <w:sz w:val="24"/>
          <w:szCs w:val="24"/>
          <w:lang w:val="hu-HU"/>
        </w:rPr>
      </w:pPr>
      <w:r>
        <w:rPr>
          <w:b/>
          <w:bCs/>
          <w:sz w:val="24"/>
          <w:szCs w:val="24"/>
          <w:lang w:val="hu-HU"/>
        </w:rPr>
        <w:t>Várakozási idő kezelése</w:t>
      </w:r>
    </w:p>
    <w:p w14:paraId="7E243263" w14:textId="18542B9A" w:rsidR="005047E6" w:rsidRPr="005047E6" w:rsidRDefault="005047E6" w:rsidP="005047E6">
      <w:pPr>
        <w:pStyle w:val="Default"/>
        <w:spacing w:before="360" w:after="160" w:line="360" w:lineRule="auto"/>
        <w:jc w:val="both"/>
        <w:rPr>
          <w:rFonts w:asciiTheme="minorHAnsi" w:hAnsiTheme="minorHAnsi"/>
          <w:lang w:val="hu-HU"/>
        </w:rPr>
      </w:pPr>
      <w:r w:rsidRPr="005047E6">
        <w:rPr>
          <w:rFonts w:asciiTheme="minorHAnsi" w:hAnsiTheme="minorHAnsi"/>
          <w:lang w:val="hu-HU"/>
        </w:rPr>
        <w:t xml:space="preserve">A várakozások kezelése a szinkronizáció témakörbe tartozik. Nem csak a browserek de az egyes gépek teljesítménye között is különbségek vannak. Erre a szinkronizációra ad lehetőséget az explicit is az implicit várakozások beépítése a kódba. </w:t>
      </w:r>
      <w:r w:rsidR="00A66145">
        <w:rPr>
          <w:rFonts w:asciiTheme="minorHAnsi" w:hAnsiTheme="minorHAnsi"/>
          <w:lang w:val="hu-HU"/>
        </w:rPr>
        <w:t>[15]</w:t>
      </w:r>
    </w:p>
    <w:p w14:paraId="4DADEEDC" w14:textId="1EAA25DC" w:rsidR="005047E6" w:rsidRPr="005047E6" w:rsidRDefault="005047E6" w:rsidP="005047E6">
      <w:pPr>
        <w:pStyle w:val="Default"/>
        <w:spacing w:before="360" w:after="160" w:line="360" w:lineRule="auto"/>
        <w:jc w:val="both"/>
        <w:rPr>
          <w:rFonts w:asciiTheme="minorHAnsi" w:hAnsiTheme="minorHAnsi"/>
          <w:lang w:val="hu-HU"/>
        </w:rPr>
      </w:pPr>
      <w:r w:rsidRPr="005047E6">
        <w:rPr>
          <w:rFonts w:asciiTheme="minorHAnsi" w:hAnsiTheme="minorHAnsi"/>
          <w:lang w:val="hu-HU"/>
        </w:rPr>
        <w:t xml:space="preserve">Az implicit várakozás (implicit wait) azt jelenti, hogy a WebDriver addig a maximális ideig keresi az elemet az oldalon, amíg az általánosan megadott timeout le nem jár, ezután Exception-t dob: </w:t>
      </w:r>
    </w:p>
    <w:p w14:paraId="24B1412B" w14:textId="007B294A" w:rsidR="005047E6" w:rsidRPr="005047E6" w:rsidRDefault="005047E6" w:rsidP="005047E6">
      <w:pPr>
        <w:pStyle w:val="Default"/>
        <w:spacing w:before="360" w:after="160" w:line="360" w:lineRule="auto"/>
        <w:jc w:val="center"/>
        <w:rPr>
          <w:rFonts w:asciiTheme="minorHAnsi" w:hAnsiTheme="minorHAnsi" w:cs="Courier New"/>
          <w:i/>
        </w:rPr>
      </w:pPr>
      <w:r w:rsidRPr="005047E6">
        <w:rPr>
          <w:rFonts w:asciiTheme="minorHAnsi" w:hAnsiTheme="minorHAnsi" w:cs="Courier New"/>
          <w:i/>
        </w:rPr>
        <w:t>driver.manage().timeouts().implicitlyWait(10, TimeUnit.</w:t>
      </w:r>
      <w:r w:rsidRPr="005047E6">
        <w:rPr>
          <w:rFonts w:asciiTheme="minorHAnsi" w:hAnsiTheme="minorHAnsi" w:cs="Courier New"/>
          <w:b/>
          <w:bCs/>
          <w:i/>
          <w:iCs/>
        </w:rPr>
        <w:t>SECONDS</w:t>
      </w:r>
      <w:r w:rsidRPr="005047E6">
        <w:rPr>
          <w:rFonts w:asciiTheme="minorHAnsi" w:hAnsiTheme="minorHAnsi" w:cs="Courier New"/>
          <w:i/>
        </w:rPr>
        <w:t>);</w:t>
      </w:r>
    </w:p>
    <w:p w14:paraId="35316891" w14:textId="77777777" w:rsidR="005047E6" w:rsidRPr="005047E6" w:rsidRDefault="005047E6" w:rsidP="005047E6">
      <w:pPr>
        <w:pStyle w:val="Default"/>
        <w:spacing w:before="360" w:after="160" w:line="360" w:lineRule="auto"/>
        <w:jc w:val="both"/>
        <w:rPr>
          <w:rFonts w:asciiTheme="minorHAnsi" w:hAnsiTheme="minorHAnsi"/>
          <w:lang w:val="hu-HU"/>
        </w:rPr>
      </w:pPr>
      <w:r w:rsidRPr="005047E6">
        <w:rPr>
          <w:rFonts w:asciiTheme="minorHAnsi" w:hAnsiTheme="minorHAnsi"/>
          <w:lang w:val="hu-HU"/>
        </w:rPr>
        <w:lastRenderedPageBreak/>
        <w:t xml:space="preserve">Ezzel szemben az explicit várakozás (explicit wait) egy feltétel bekövetkezésére vár, de itt is van maximális várakozási idő. Akkor használjuk, amikor a végrehajtás előtt várnunk kell néhány feltétel előállására: </w:t>
      </w:r>
    </w:p>
    <w:p w14:paraId="0B982EED" w14:textId="6AB5ECE6" w:rsidR="005047E6" w:rsidRDefault="005047E6" w:rsidP="005047E6">
      <w:pPr>
        <w:pStyle w:val="Default"/>
        <w:jc w:val="center"/>
        <w:rPr>
          <w:rFonts w:asciiTheme="minorHAnsi" w:hAnsiTheme="minorHAnsi" w:cs="Courier New"/>
          <w:i/>
        </w:rPr>
      </w:pPr>
      <w:r w:rsidRPr="005047E6">
        <w:rPr>
          <w:rFonts w:asciiTheme="minorHAnsi" w:hAnsiTheme="minorHAnsi" w:cs="Courier New"/>
          <w:i/>
        </w:rPr>
        <w:t>WebElement element = (</w:t>
      </w:r>
      <w:r w:rsidRPr="005047E6">
        <w:rPr>
          <w:rFonts w:asciiTheme="minorHAnsi" w:hAnsiTheme="minorHAnsi" w:cs="Courier New"/>
          <w:b/>
          <w:bCs/>
          <w:i/>
        </w:rPr>
        <w:t xml:space="preserve">new </w:t>
      </w:r>
      <w:r w:rsidRPr="005047E6">
        <w:rPr>
          <w:rFonts w:asciiTheme="minorHAnsi" w:hAnsiTheme="minorHAnsi" w:cs="Courier New"/>
          <w:i/>
        </w:rPr>
        <w:t>WebDriverWait(driver,10)).</w:t>
      </w:r>
    </w:p>
    <w:p w14:paraId="1F901702" w14:textId="604E27EB" w:rsidR="005047E6" w:rsidRPr="005047E6" w:rsidRDefault="005047E6" w:rsidP="005047E6">
      <w:pPr>
        <w:pStyle w:val="Default"/>
        <w:jc w:val="center"/>
        <w:rPr>
          <w:rFonts w:asciiTheme="minorHAnsi" w:hAnsiTheme="minorHAnsi" w:cs="Courier New"/>
          <w:i/>
        </w:rPr>
      </w:pPr>
      <w:r w:rsidRPr="005047E6">
        <w:rPr>
          <w:rFonts w:asciiTheme="minorHAnsi" w:hAnsiTheme="minorHAnsi" w:cs="Courier New"/>
          <w:i/>
        </w:rPr>
        <w:t>until(ExpectedConditions.</w:t>
      </w:r>
      <w:r w:rsidRPr="005047E6">
        <w:rPr>
          <w:rFonts w:asciiTheme="minorHAnsi" w:hAnsiTheme="minorHAnsi" w:cs="Courier New"/>
          <w:i/>
          <w:iCs/>
        </w:rPr>
        <w:t>presenceOfElementLocated</w:t>
      </w:r>
      <w:r w:rsidRPr="005047E6">
        <w:rPr>
          <w:rFonts w:asciiTheme="minorHAnsi" w:hAnsiTheme="minorHAnsi" w:cs="Courier New"/>
          <w:i/>
        </w:rPr>
        <w:t>(By.</w:t>
      </w:r>
      <w:r w:rsidRPr="005047E6">
        <w:rPr>
          <w:rFonts w:asciiTheme="minorHAnsi" w:hAnsiTheme="minorHAnsi" w:cs="Courier New"/>
          <w:i/>
          <w:iCs/>
        </w:rPr>
        <w:t>id</w:t>
      </w:r>
      <w:r w:rsidRPr="005047E6">
        <w:rPr>
          <w:rFonts w:asciiTheme="minorHAnsi" w:hAnsiTheme="minorHAnsi" w:cs="Courier New"/>
          <w:i/>
        </w:rPr>
        <w:t>(elem)));</w:t>
      </w:r>
    </w:p>
    <w:p w14:paraId="431B10F6" w14:textId="2D8FB092" w:rsidR="00C9466D" w:rsidRDefault="00C9466D" w:rsidP="00C30650">
      <w:pPr>
        <w:spacing w:before="360" w:line="360" w:lineRule="auto"/>
        <w:jc w:val="both"/>
        <w:rPr>
          <w:b/>
          <w:bCs/>
          <w:sz w:val="24"/>
          <w:szCs w:val="24"/>
          <w:lang w:val="hu-HU"/>
        </w:rPr>
      </w:pPr>
      <w:r w:rsidRPr="00C65760">
        <w:rPr>
          <w:b/>
          <w:bCs/>
          <w:sz w:val="24"/>
          <w:szCs w:val="24"/>
          <w:lang w:val="hu-HU"/>
        </w:rPr>
        <w:t>Page</w:t>
      </w:r>
      <w:r w:rsidR="00A66145">
        <w:rPr>
          <w:b/>
          <w:bCs/>
          <w:sz w:val="24"/>
          <w:szCs w:val="24"/>
          <w:lang w:val="hu-HU"/>
        </w:rPr>
        <w:t xml:space="preserve"> </w:t>
      </w:r>
      <w:r w:rsidRPr="00C65760">
        <w:rPr>
          <w:b/>
          <w:bCs/>
          <w:sz w:val="24"/>
          <w:szCs w:val="24"/>
          <w:lang w:val="hu-HU"/>
        </w:rPr>
        <w:t>Objekt metodológia</w:t>
      </w:r>
    </w:p>
    <w:p w14:paraId="0035BDE9" w14:textId="1DF0E198" w:rsidR="00A66145" w:rsidRDefault="00A66145" w:rsidP="00C30650">
      <w:pPr>
        <w:spacing w:before="360" w:line="360" w:lineRule="auto"/>
        <w:jc w:val="both"/>
        <w:rPr>
          <w:bCs/>
          <w:sz w:val="24"/>
          <w:szCs w:val="24"/>
          <w:lang w:val="hu-HU"/>
        </w:rPr>
      </w:pPr>
      <w:r w:rsidRPr="00A66145">
        <w:rPr>
          <w:bCs/>
          <w:sz w:val="24"/>
          <w:szCs w:val="24"/>
          <w:lang w:val="hu-HU"/>
        </w:rPr>
        <w:t>A Page</w:t>
      </w:r>
      <w:r>
        <w:rPr>
          <w:bCs/>
          <w:sz w:val="24"/>
          <w:szCs w:val="24"/>
          <w:lang w:val="hu-HU"/>
        </w:rPr>
        <w:t xml:space="preserve"> Objekt metodológia egy olyan ún. Design Pattern ami azért vált nagyon kedveltté mert jól karbantartható kódot eredményez és  nagyban csökkenti a kód duplikációját is. A Page objekt egy objektum orientált osztály mely egyfajta interfészként szolgál az egyes weboldalakhoz az automatizáció során. Előnye hogy a tesztesetek és a mögöttük lévő oldalstruktúra elkülönítődik, így változtatás során nem kell csak egy helyen módosítani a programot, mely után az összes olyan este mely felhasználta az adott elemet megfelelően fog futni. </w:t>
      </w:r>
      <w:r w:rsidR="000D422A">
        <w:rPr>
          <w:bCs/>
          <w:sz w:val="24"/>
          <w:szCs w:val="24"/>
          <w:lang w:val="hu-HU"/>
        </w:rPr>
        <w:t>A lokalizátorok kezelése is elkülönül a tesztektől, így ha szükséges szintén nem kell végigmenni az összes teszteseten, hanem csak egy helyen elég elvégezni a frissítést.[16]</w:t>
      </w:r>
    </w:p>
    <w:p w14:paraId="42847CDC" w14:textId="6FB6E7F3" w:rsidR="000D422A" w:rsidRDefault="000D422A" w:rsidP="00C30650">
      <w:pPr>
        <w:spacing w:before="360" w:line="360" w:lineRule="auto"/>
        <w:jc w:val="both"/>
        <w:rPr>
          <w:b/>
          <w:sz w:val="32"/>
          <w:szCs w:val="32"/>
          <w:lang w:val="hu-HU"/>
        </w:rPr>
      </w:pPr>
      <w:r w:rsidRPr="000D422A">
        <w:rPr>
          <w:b/>
          <w:sz w:val="32"/>
          <w:szCs w:val="32"/>
          <w:lang w:val="hu-HU"/>
        </w:rPr>
        <w:t>5.2. Teszt szkriptek elkészítése, futtatása</w:t>
      </w:r>
    </w:p>
    <w:p w14:paraId="187758E1" w14:textId="38CB5F86" w:rsidR="000D422A" w:rsidRPr="000D422A" w:rsidRDefault="000D422A" w:rsidP="00C30650">
      <w:pPr>
        <w:spacing w:before="360" w:line="360" w:lineRule="auto"/>
        <w:jc w:val="both"/>
        <w:rPr>
          <w:b/>
          <w:sz w:val="32"/>
          <w:szCs w:val="32"/>
          <w:lang w:val="hu-HU"/>
        </w:rPr>
      </w:pPr>
      <w:r w:rsidRPr="000D422A">
        <w:rPr>
          <w:b/>
          <w:sz w:val="32"/>
          <w:szCs w:val="32"/>
          <w:lang w:val="hu-HU"/>
        </w:rPr>
        <w:t>5.3. Fejlesztési eredmények, tapasztalatok</w:t>
      </w:r>
    </w:p>
    <w:p w14:paraId="4EF8A236" w14:textId="77777777" w:rsidR="000D422A" w:rsidRPr="000D422A" w:rsidRDefault="000D422A" w:rsidP="00C30650">
      <w:pPr>
        <w:spacing w:before="360" w:line="360" w:lineRule="auto"/>
        <w:jc w:val="both"/>
        <w:rPr>
          <w:b/>
          <w:bCs/>
          <w:sz w:val="32"/>
          <w:szCs w:val="32"/>
          <w:lang w:val="hu-HU"/>
        </w:rPr>
      </w:pPr>
    </w:p>
    <w:p w14:paraId="3D0B4781" w14:textId="77777777" w:rsidR="000D422A" w:rsidRPr="00A66145" w:rsidRDefault="000D422A" w:rsidP="00C30650">
      <w:pPr>
        <w:spacing w:before="360" w:line="360" w:lineRule="auto"/>
        <w:jc w:val="both"/>
        <w:rPr>
          <w:bCs/>
          <w:sz w:val="24"/>
          <w:szCs w:val="24"/>
          <w:lang w:val="hu-HU"/>
        </w:rPr>
      </w:pPr>
    </w:p>
    <w:p w14:paraId="00668650" w14:textId="77777777" w:rsidR="00C9466D" w:rsidRPr="00C9466D" w:rsidRDefault="00C9466D" w:rsidP="00C30650">
      <w:pPr>
        <w:spacing w:before="360" w:line="360" w:lineRule="auto"/>
        <w:jc w:val="both"/>
        <w:rPr>
          <w:b/>
          <w:bCs/>
          <w:sz w:val="32"/>
          <w:szCs w:val="32"/>
          <w:lang w:val="hu-HU"/>
        </w:rPr>
      </w:pPr>
    </w:p>
    <w:p w14:paraId="6C2EEFCD" w14:textId="77777777" w:rsidR="00FF3F63" w:rsidRDefault="00FF3F63" w:rsidP="00FF3F63">
      <w:pPr>
        <w:rPr>
          <w:lang w:val="hu-HU"/>
        </w:rPr>
      </w:pPr>
    </w:p>
    <w:p w14:paraId="04781D10" w14:textId="77777777" w:rsidR="00FF3F63" w:rsidRDefault="00FF3F63" w:rsidP="00FF3F63">
      <w:pPr>
        <w:rPr>
          <w:lang w:val="hu-HU"/>
        </w:rPr>
      </w:pPr>
    </w:p>
    <w:p w14:paraId="0EFFA4D7" w14:textId="77777777" w:rsidR="00FF3F63" w:rsidRDefault="00FF3F63" w:rsidP="00FF3F63">
      <w:pPr>
        <w:rPr>
          <w:lang w:val="hu-HU"/>
        </w:rPr>
      </w:pPr>
    </w:p>
    <w:p w14:paraId="00637E29" w14:textId="77777777" w:rsidR="00FF3F63" w:rsidRDefault="00FF3F63" w:rsidP="00FF3F63">
      <w:pPr>
        <w:rPr>
          <w:lang w:val="hu-HU"/>
        </w:rPr>
      </w:pPr>
    </w:p>
    <w:p w14:paraId="03EBAB43" w14:textId="77777777" w:rsidR="00FF3F63" w:rsidRDefault="00FF3F63" w:rsidP="00FF3F63">
      <w:pPr>
        <w:rPr>
          <w:lang w:val="hu-HU"/>
        </w:rPr>
      </w:pPr>
    </w:p>
    <w:p w14:paraId="0315DDF2" w14:textId="77777777" w:rsidR="00FF3F63" w:rsidRDefault="00FF3F63" w:rsidP="00FF3F63">
      <w:pPr>
        <w:rPr>
          <w:lang w:val="hu-HU"/>
        </w:rPr>
      </w:pPr>
    </w:p>
    <w:p w14:paraId="78F03C07" w14:textId="77777777" w:rsidR="00FF3F63" w:rsidRDefault="00FF3F63" w:rsidP="00FF3F63">
      <w:pPr>
        <w:rPr>
          <w:lang w:val="hu-HU"/>
        </w:rPr>
      </w:pPr>
    </w:p>
    <w:p w14:paraId="333BCB87" w14:textId="77777777" w:rsidR="00FF3F63" w:rsidRDefault="00FF3F63" w:rsidP="00FF3F63">
      <w:pPr>
        <w:rPr>
          <w:lang w:val="hu-HU"/>
        </w:rPr>
      </w:pPr>
    </w:p>
    <w:p w14:paraId="17FBD4EF" w14:textId="77777777" w:rsidR="00FF3F63" w:rsidRDefault="00FF3F63" w:rsidP="00FF3F63">
      <w:pPr>
        <w:rPr>
          <w:lang w:val="hu-HU"/>
        </w:rPr>
      </w:pPr>
    </w:p>
    <w:p w14:paraId="332494F7" w14:textId="77777777" w:rsidR="00FF3F63" w:rsidRPr="00FF3F63" w:rsidRDefault="00FF3F63" w:rsidP="00FF3F63">
      <w:pPr>
        <w:rPr>
          <w:lang w:val="hu-HU"/>
        </w:rPr>
      </w:pPr>
    </w:p>
    <w:p w14:paraId="58C337ED" w14:textId="77777777" w:rsidR="00F81096" w:rsidRPr="00DA52BF" w:rsidRDefault="00F81096" w:rsidP="00DA52BF">
      <w:pPr>
        <w:pStyle w:val="ListParagraph"/>
        <w:spacing w:before="360" w:line="360" w:lineRule="auto"/>
        <w:jc w:val="both"/>
        <w:rPr>
          <w:b/>
          <w:sz w:val="24"/>
          <w:szCs w:val="24"/>
          <w:lang w:val="hu-HU"/>
        </w:rPr>
      </w:pPr>
    </w:p>
    <w:p w14:paraId="54455C9B" w14:textId="77777777" w:rsidR="00F81096" w:rsidRPr="00DA52BF" w:rsidRDefault="00F81096" w:rsidP="00DA52BF">
      <w:pPr>
        <w:pStyle w:val="ListParagraph"/>
        <w:spacing w:before="360" w:line="360" w:lineRule="auto"/>
        <w:jc w:val="both"/>
        <w:rPr>
          <w:b/>
          <w:sz w:val="24"/>
          <w:szCs w:val="24"/>
          <w:lang w:val="hu-HU"/>
        </w:rPr>
      </w:pPr>
    </w:p>
    <w:p w14:paraId="03FE9A87" w14:textId="77777777" w:rsidR="00F81096" w:rsidRPr="00DA52BF" w:rsidRDefault="00F81096" w:rsidP="00DA52BF">
      <w:pPr>
        <w:pStyle w:val="ListParagraph"/>
        <w:spacing w:before="360" w:line="360" w:lineRule="auto"/>
        <w:jc w:val="both"/>
        <w:rPr>
          <w:b/>
          <w:sz w:val="24"/>
          <w:szCs w:val="24"/>
          <w:lang w:val="hu-HU"/>
        </w:rPr>
      </w:pPr>
    </w:p>
    <w:p w14:paraId="597AD5F4" w14:textId="77777777" w:rsidR="00F81096" w:rsidRPr="00DA52BF" w:rsidRDefault="00F81096" w:rsidP="00DA52BF">
      <w:pPr>
        <w:pStyle w:val="ListParagraph"/>
        <w:spacing w:before="360" w:line="360" w:lineRule="auto"/>
        <w:jc w:val="both"/>
        <w:rPr>
          <w:b/>
          <w:sz w:val="24"/>
          <w:szCs w:val="24"/>
          <w:lang w:val="hu-HU"/>
        </w:rPr>
      </w:pPr>
    </w:p>
    <w:p w14:paraId="586ED239" w14:textId="77777777" w:rsidR="00F81096" w:rsidRPr="00DA52BF" w:rsidRDefault="00F81096" w:rsidP="00DA52BF">
      <w:pPr>
        <w:pStyle w:val="ListParagraph"/>
        <w:spacing w:before="360" w:line="360" w:lineRule="auto"/>
        <w:jc w:val="both"/>
        <w:rPr>
          <w:b/>
          <w:sz w:val="24"/>
          <w:szCs w:val="24"/>
          <w:lang w:val="hu-HU"/>
        </w:rPr>
      </w:pPr>
    </w:p>
    <w:p w14:paraId="2E83B3B8" w14:textId="77777777" w:rsidR="00F81096" w:rsidRPr="00DA52BF" w:rsidRDefault="00F81096" w:rsidP="00DA52BF">
      <w:pPr>
        <w:pStyle w:val="ListParagraph"/>
        <w:spacing w:before="360" w:line="360" w:lineRule="auto"/>
        <w:jc w:val="both"/>
        <w:rPr>
          <w:b/>
          <w:sz w:val="24"/>
          <w:szCs w:val="24"/>
          <w:lang w:val="hu-HU"/>
        </w:rPr>
      </w:pPr>
    </w:p>
    <w:p w14:paraId="0D92599C" w14:textId="77777777" w:rsidR="00EF27A7" w:rsidRPr="00DA52BF" w:rsidRDefault="00EF27A7" w:rsidP="00DA52BF">
      <w:pPr>
        <w:spacing w:before="360" w:line="360" w:lineRule="auto"/>
        <w:rPr>
          <w:b/>
          <w:sz w:val="24"/>
          <w:szCs w:val="24"/>
          <w:lang w:val="hu-HU"/>
        </w:rPr>
      </w:pPr>
      <w:r w:rsidRPr="00DA52BF">
        <w:rPr>
          <w:b/>
          <w:sz w:val="24"/>
          <w:szCs w:val="24"/>
          <w:lang w:val="hu-HU"/>
        </w:rPr>
        <w:t>Források:</w:t>
      </w:r>
    </w:p>
    <w:p w14:paraId="42847F40" w14:textId="5F557CDB" w:rsidR="00EF27A7" w:rsidRPr="00DA52BF" w:rsidRDefault="00EF27A7" w:rsidP="00DA52BF">
      <w:pPr>
        <w:spacing w:before="360" w:line="360" w:lineRule="auto"/>
        <w:rPr>
          <w:sz w:val="24"/>
          <w:szCs w:val="24"/>
          <w:lang w:val="hu-HU"/>
        </w:rPr>
      </w:pPr>
      <w:r w:rsidRPr="00DA52BF">
        <w:rPr>
          <w:sz w:val="24"/>
          <w:szCs w:val="24"/>
          <w:lang w:val="hu-HU"/>
        </w:rPr>
        <w:t xml:space="preserve">1. </w:t>
      </w:r>
      <w:r w:rsidR="009264FF" w:rsidRPr="009264FF">
        <w:rPr>
          <w:sz w:val="24"/>
          <w:szCs w:val="24"/>
          <w:lang w:val="hu-HU"/>
        </w:rPr>
        <w:t>http://iso25000.com/index.php/en/iso-25000-standards/iso-25010</w:t>
      </w:r>
    </w:p>
    <w:p w14:paraId="7012A253" w14:textId="77777777" w:rsidR="00EF27A7" w:rsidRPr="00DA52BF" w:rsidRDefault="00EF27A7" w:rsidP="00DA52BF">
      <w:pPr>
        <w:spacing w:before="360" w:line="360" w:lineRule="auto"/>
        <w:rPr>
          <w:sz w:val="24"/>
          <w:szCs w:val="24"/>
          <w:lang w:val="hu-HU"/>
        </w:rPr>
      </w:pPr>
      <w:r w:rsidRPr="00DA52BF">
        <w:rPr>
          <w:sz w:val="24"/>
          <w:szCs w:val="24"/>
          <w:lang w:val="hu-HU"/>
        </w:rPr>
        <w:t xml:space="preserve">2. </w:t>
      </w:r>
      <w:hyperlink r:id="rId22" w:history="1">
        <w:r w:rsidR="00AB59F5" w:rsidRPr="00DA52BF">
          <w:rPr>
            <w:rStyle w:val="Hyperlink"/>
            <w:sz w:val="24"/>
            <w:szCs w:val="24"/>
            <w:lang w:val="hu-HU"/>
          </w:rPr>
          <w:t>https://en.wikipedia.org/wiki/Web_testing</w:t>
        </w:r>
      </w:hyperlink>
    </w:p>
    <w:p w14:paraId="15EA2F75" w14:textId="77777777" w:rsidR="00AB59F5" w:rsidRPr="00DA52BF" w:rsidRDefault="00AB59F5" w:rsidP="00DA52BF">
      <w:pPr>
        <w:spacing w:before="360" w:line="360" w:lineRule="auto"/>
        <w:rPr>
          <w:sz w:val="24"/>
          <w:szCs w:val="24"/>
          <w:lang w:val="hu-HU"/>
        </w:rPr>
      </w:pPr>
      <w:r w:rsidRPr="00DA52BF">
        <w:rPr>
          <w:sz w:val="24"/>
          <w:szCs w:val="24"/>
          <w:lang w:val="hu-HU"/>
        </w:rPr>
        <w:t xml:space="preserve">3. </w:t>
      </w:r>
      <w:hyperlink r:id="rId23" w:history="1">
        <w:r w:rsidR="005007B2" w:rsidRPr="00DA52BF">
          <w:rPr>
            <w:rStyle w:val="Hyperlink"/>
            <w:sz w:val="24"/>
            <w:szCs w:val="24"/>
            <w:lang w:val="hu-HU"/>
          </w:rPr>
          <w:t>http://moodle.autolab.uni-pannon.hu/Mecha_tananyag/autoipari_beagyazott_rendszerek/ch07.html</w:t>
        </w:r>
      </w:hyperlink>
    </w:p>
    <w:p w14:paraId="542B6528" w14:textId="77777777" w:rsidR="005007B2" w:rsidRPr="00DA52BF" w:rsidRDefault="005007B2" w:rsidP="00DA52BF">
      <w:pPr>
        <w:spacing w:before="360" w:line="360" w:lineRule="auto"/>
        <w:rPr>
          <w:sz w:val="24"/>
          <w:szCs w:val="24"/>
          <w:lang w:val="hu-HU"/>
        </w:rPr>
      </w:pPr>
      <w:r w:rsidRPr="00DA52BF">
        <w:rPr>
          <w:sz w:val="24"/>
          <w:szCs w:val="24"/>
          <w:lang w:val="hu-HU"/>
        </w:rPr>
        <w:t xml:space="preserve">4. </w:t>
      </w:r>
      <w:hyperlink r:id="rId24" w:history="1">
        <w:r w:rsidRPr="00DA52BF">
          <w:rPr>
            <w:rStyle w:val="Hyperlink"/>
            <w:sz w:val="24"/>
            <w:szCs w:val="24"/>
            <w:lang w:val="hu-HU"/>
          </w:rPr>
          <w:t>https://hu.wikipedia.org/wiki/Agilis_szoftverfejleszt%C3%A9s</w:t>
        </w:r>
      </w:hyperlink>
    </w:p>
    <w:p w14:paraId="1FD49E94" w14:textId="77777777" w:rsidR="005007B2" w:rsidRPr="00DA52BF" w:rsidRDefault="005007B2" w:rsidP="00DA52BF">
      <w:pPr>
        <w:spacing w:before="360" w:line="360" w:lineRule="auto"/>
        <w:rPr>
          <w:sz w:val="24"/>
          <w:szCs w:val="24"/>
          <w:lang w:val="hu-HU"/>
        </w:rPr>
      </w:pPr>
      <w:r w:rsidRPr="00DA52BF">
        <w:rPr>
          <w:sz w:val="24"/>
          <w:szCs w:val="24"/>
          <w:lang w:val="hu-HU"/>
        </w:rPr>
        <w:t xml:space="preserve">5. </w:t>
      </w:r>
      <w:hyperlink r:id="rId25" w:history="1">
        <w:r w:rsidRPr="00DA52BF">
          <w:rPr>
            <w:rStyle w:val="Hyperlink"/>
            <w:sz w:val="24"/>
            <w:szCs w:val="24"/>
            <w:lang w:val="hu-HU"/>
          </w:rPr>
          <w:t>http://www.tankonyvtar.hu/hu/tartalom/tamop425/0046_szoftverfejlesztes/ch02s04.html</w:t>
        </w:r>
      </w:hyperlink>
    </w:p>
    <w:p w14:paraId="3AD44E96" w14:textId="77777777" w:rsidR="005007B2" w:rsidRDefault="005007B2" w:rsidP="00DA52BF">
      <w:pPr>
        <w:pStyle w:val="NormalWeb"/>
        <w:shd w:val="clear" w:color="auto" w:fill="FFFFFF"/>
        <w:spacing w:line="360" w:lineRule="auto"/>
        <w:jc w:val="both"/>
        <w:rPr>
          <w:rFonts w:asciiTheme="minorHAnsi" w:hAnsiTheme="minorHAnsi"/>
          <w:color w:val="222222"/>
          <w:shd w:val="clear" w:color="auto" w:fill="FFFFFF"/>
          <w:lang w:val="hu-HU"/>
        </w:rPr>
      </w:pPr>
      <w:r w:rsidRPr="00DA52BF">
        <w:rPr>
          <w:rFonts w:asciiTheme="minorHAnsi" w:hAnsiTheme="minorHAnsi"/>
          <w:lang w:val="hu-HU"/>
        </w:rPr>
        <w:t>6.</w:t>
      </w:r>
      <w:r w:rsidRPr="00DA52BF">
        <w:rPr>
          <w:rFonts w:asciiTheme="minorHAnsi" w:hAnsiTheme="minorHAnsi"/>
          <w:color w:val="222222"/>
          <w:shd w:val="clear" w:color="auto" w:fill="FFFFFF"/>
          <w:lang w:val="hu-HU"/>
        </w:rPr>
        <w:t xml:space="preserve"> </w:t>
      </w:r>
      <w:hyperlink r:id="rId26" w:history="1">
        <w:r w:rsidR="00D73AA9" w:rsidRPr="00AA3614">
          <w:rPr>
            <w:rStyle w:val="Hyperlink"/>
            <w:rFonts w:asciiTheme="minorHAnsi" w:hAnsiTheme="minorHAnsi"/>
            <w:shd w:val="clear" w:color="auto" w:fill="FFFFFF"/>
            <w:lang w:val="hu-HU"/>
          </w:rPr>
          <w:t>https://hu.wikipedia.org/wiki/Scrum</w:t>
        </w:r>
      </w:hyperlink>
    </w:p>
    <w:p w14:paraId="7DD79A85" w14:textId="77777777" w:rsidR="00D73AA9" w:rsidRDefault="00D73AA9" w:rsidP="00DA52BF">
      <w:pPr>
        <w:pStyle w:val="NormalWeb"/>
        <w:shd w:val="clear" w:color="auto" w:fill="FFFFFF"/>
        <w:spacing w:line="360" w:lineRule="auto"/>
        <w:jc w:val="both"/>
        <w:rPr>
          <w:rFonts w:asciiTheme="minorHAnsi" w:hAnsiTheme="minorHAnsi"/>
          <w:color w:val="222222"/>
          <w:shd w:val="clear" w:color="auto" w:fill="FFFFFF"/>
          <w:lang w:val="hu-HU"/>
        </w:rPr>
      </w:pPr>
      <w:r>
        <w:rPr>
          <w:rFonts w:asciiTheme="minorHAnsi" w:hAnsiTheme="minorHAnsi"/>
          <w:color w:val="222222"/>
          <w:shd w:val="clear" w:color="auto" w:fill="FFFFFF"/>
          <w:lang w:val="hu-HU"/>
        </w:rPr>
        <w:t>7.</w:t>
      </w:r>
      <w:r w:rsidRPr="00D73AA9">
        <w:rPr>
          <w:lang w:val="hu-HU"/>
        </w:rPr>
        <w:t xml:space="preserve"> </w:t>
      </w:r>
      <w:hyperlink r:id="rId27" w:history="1">
        <w:r w:rsidR="00701902" w:rsidRPr="00AA3614">
          <w:rPr>
            <w:rStyle w:val="Hyperlink"/>
            <w:rFonts w:asciiTheme="minorHAnsi" w:hAnsiTheme="minorHAnsi"/>
            <w:shd w:val="clear" w:color="auto" w:fill="FFFFFF"/>
            <w:lang w:val="hu-HU"/>
          </w:rPr>
          <w:t>http://rs1.szif.hu/~heckenas/okt/SQA06.pdf</w:t>
        </w:r>
      </w:hyperlink>
    </w:p>
    <w:p w14:paraId="534FCBD6" w14:textId="77777777" w:rsidR="00701902" w:rsidRDefault="00701902" w:rsidP="00701902">
      <w:pPr>
        <w:pStyle w:val="Default"/>
        <w:rPr>
          <w:sz w:val="23"/>
          <w:szCs w:val="23"/>
          <w:lang w:val="hu-HU"/>
        </w:rPr>
      </w:pPr>
      <w:r>
        <w:rPr>
          <w:rFonts w:asciiTheme="minorHAnsi" w:hAnsiTheme="minorHAnsi"/>
          <w:color w:val="222222"/>
          <w:shd w:val="clear" w:color="auto" w:fill="FFFFFF"/>
          <w:lang w:val="hu-HU"/>
        </w:rPr>
        <w:lastRenderedPageBreak/>
        <w:t xml:space="preserve">8. </w:t>
      </w:r>
      <w:r w:rsidRPr="00701902">
        <w:rPr>
          <w:sz w:val="23"/>
          <w:szCs w:val="23"/>
          <w:lang w:val="hu-HU"/>
        </w:rPr>
        <w:t xml:space="preserve">Dorothy Graham, Erik Van Veenendaal, Isabel Evans, Rex Black: A szoftvertesztelés alapjai (Alvicom Kft., 2010, ISBN 978-963-06-9858-0) </w:t>
      </w:r>
    </w:p>
    <w:p w14:paraId="374BC3C2" w14:textId="77777777" w:rsidR="00701902" w:rsidRDefault="00701902" w:rsidP="00701902">
      <w:pPr>
        <w:pStyle w:val="Default"/>
        <w:rPr>
          <w:sz w:val="23"/>
          <w:szCs w:val="23"/>
          <w:lang w:val="hu-HU"/>
        </w:rPr>
      </w:pPr>
    </w:p>
    <w:p w14:paraId="70A1BC58" w14:textId="77777777" w:rsidR="00701902" w:rsidRDefault="00701902" w:rsidP="00941C5F">
      <w:pPr>
        <w:pStyle w:val="Default"/>
        <w:rPr>
          <w:sz w:val="23"/>
          <w:szCs w:val="23"/>
          <w:lang w:val="hu-HU"/>
        </w:rPr>
      </w:pPr>
      <w:r>
        <w:rPr>
          <w:sz w:val="23"/>
          <w:szCs w:val="23"/>
          <w:lang w:val="hu-HU"/>
        </w:rPr>
        <w:t xml:space="preserve">9. </w:t>
      </w:r>
      <w:hyperlink r:id="rId28" w:history="1">
        <w:r w:rsidR="00C566DB" w:rsidRPr="00AA3614">
          <w:rPr>
            <w:rStyle w:val="Hyperlink"/>
            <w:sz w:val="23"/>
            <w:szCs w:val="23"/>
            <w:lang w:val="hu-HU"/>
          </w:rPr>
          <w:t>http://www.base36.com/2013/03/automated-vs-manual-testing-the-pros-and-cons-of-each/</w:t>
        </w:r>
      </w:hyperlink>
    </w:p>
    <w:p w14:paraId="07C37821" w14:textId="77777777" w:rsidR="00C566DB" w:rsidRDefault="00C566DB" w:rsidP="00941C5F">
      <w:pPr>
        <w:pStyle w:val="Default"/>
        <w:rPr>
          <w:sz w:val="23"/>
          <w:szCs w:val="23"/>
          <w:lang w:val="hu-HU"/>
        </w:rPr>
      </w:pPr>
    </w:p>
    <w:p w14:paraId="70E43CB6" w14:textId="77777777" w:rsidR="00C566DB" w:rsidRPr="00701902" w:rsidRDefault="00C566DB" w:rsidP="00941C5F">
      <w:pPr>
        <w:pStyle w:val="Default"/>
        <w:rPr>
          <w:rFonts w:asciiTheme="minorHAnsi" w:hAnsiTheme="minorHAnsi"/>
          <w:color w:val="222222"/>
          <w:shd w:val="clear" w:color="auto" w:fill="FFFFFF"/>
          <w:lang w:val="hu-HU"/>
        </w:rPr>
      </w:pPr>
      <w:r>
        <w:rPr>
          <w:sz w:val="23"/>
          <w:szCs w:val="23"/>
          <w:lang w:val="hu-HU"/>
        </w:rPr>
        <w:t xml:space="preserve">10. </w:t>
      </w:r>
      <w:r w:rsidRPr="00C566DB">
        <w:rPr>
          <w:sz w:val="23"/>
          <w:szCs w:val="23"/>
          <w:lang w:val="hu-HU"/>
        </w:rPr>
        <w:t>https://hu.wikipedia.org/wiki/Ciklomatikus_komplexit%C3%A1s</w:t>
      </w:r>
    </w:p>
    <w:p w14:paraId="7EFA1131" w14:textId="7809BB14" w:rsidR="00CA6E27" w:rsidRDefault="00CA6E27" w:rsidP="00DA52BF">
      <w:pPr>
        <w:spacing w:before="360" w:line="360" w:lineRule="auto"/>
        <w:rPr>
          <w:sz w:val="24"/>
          <w:szCs w:val="24"/>
          <w:lang w:val="hu-HU"/>
        </w:rPr>
      </w:pPr>
      <w:r>
        <w:rPr>
          <w:sz w:val="24"/>
          <w:szCs w:val="24"/>
          <w:lang w:val="hu-HU"/>
        </w:rPr>
        <w:t>1</w:t>
      </w:r>
      <w:r w:rsidR="00C27D81">
        <w:rPr>
          <w:sz w:val="24"/>
          <w:szCs w:val="24"/>
          <w:lang w:val="hu-HU"/>
        </w:rPr>
        <w:t>1</w:t>
      </w:r>
      <w:r>
        <w:rPr>
          <w:sz w:val="24"/>
          <w:szCs w:val="24"/>
          <w:lang w:val="hu-HU"/>
        </w:rPr>
        <w:t xml:space="preserve">. </w:t>
      </w:r>
      <w:hyperlink r:id="rId29" w:history="1">
        <w:r w:rsidR="00C659FB" w:rsidRPr="00357AFF">
          <w:rPr>
            <w:rStyle w:val="Hyperlink"/>
            <w:sz w:val="24"/>
            <w:szCs w:val="24"/>
            <w:lang w:val="hu-HU"/>
          </w:rPr>
          <w:t>http://www.seleniumhq.org/projects/ide/</w:t>
        </w:r>
      </w:hyperlink>
    </w:p>
    <w:p w14:paraId="417ACDCE" w14:textId="5C61D587" w:rsidR="00C659FB" w:rsidRDefault="00C659FB" w:rsidP="00DA52BF">
      <w:pPr>
        <w:spacing w:before="360" w:line="360" w:lineRule="auto"/>
        <w:rPr>
          <w:rStyle w:val="Hyperlink"/>
          <w:sz w:val="24"/>
          <w:szCs w:val="24"/>
          <w:lang w:val="hu-HU"/>
        </w:rPr>
      </w:pPr>
      <w:r>
        <w:rPr>
          <w:sz w:val="24"/>
          <w:szCs w:val="24"/>
          <w:lang w:val="hu-HU"/>
        </w:rPr>
        <w:t xml:space="preserve">12. </w:t>
      </w:r>
      <w:hyperlink r:id="rId30" w:history="1">
        <w:r w:rsidR="002C5A73" w:rsidRPr="004A116B">
          <w:rPr>
            <w:rStyle w:val="Hyperlink"/>
            <w:sz w:val="24"/>
            <w:szCs w:val="24"/>
            <w:lang w:val="hu-HU"/>
          </w:rPr>
          <w:t>http://toolsqa.com/selenium-webdriver/browser-navigation-commands/</w:t>
        </w:r>
      </w:hyperlink>
    </w:p>
    <w:p w14:paraId="1E03F555" w14:textId="10E504D7" w:rsidR="00EE46DA" w:rsidRDefault="00EE46DA" w:rsidP="00DA52BF">
      <w:pPr>
        <w:spacing w:before="360" w:line="360" w:lineRule="auto"/>
        <w:rPr>
          <w:rStyle w:val="Hyperlink"/>
          <w:sz w:val="24"/>
          <w:szCs w:val="24"/>
          <w:lang w:val="hu-HU"/>
        </w:rPr>
      </w:pPr>
      <w:r>
        <w:rPr>
          <w:rStyle w:val="Hyperlink"/>
          <w:sz w:val="24"/>
          <w:szCs w:val="24"/>
          <w:lang w:val="hu-HU"/>
        </w:rPr>
        <w:t>13.</w:t>
      </w:r>
      <w:r w:rsidRPr="00EE46DA">
        <w:rPr>
          <w:lang w:val="hu-HU"/>
        </w:rPr>
        <w:t xml:space="preserve"> </w:t>
      </w:r>
      <w:hyperlink r:id="rId31" w:history="1">
        <w:r w:rsidRPr="005F36B3">
          <w:rPr>
            <w:rStyle w:val="Hyperlink"/>
            <w:sz w:val="24"/>
            <w:szCs w:val="24"/>
            <w:lang w:val="hu-HU"/>
          </w:rPr>
          <w:t>https://www.webperformance.com/load-testing-tools/blog/real-browser-manual/building-a-testcase/how-locate-element-the-page/type-element-locators/</w:t>
        </w:r>
      </w:hyperlink>
    </w:p>
    <w:p w14:paraId="67E15AA8" w14:textId="04303264" w:rsidR="00EE46DA" w:rsidRDefault="00EE46DA" w:rsidP="00DA52BF">
      <w:pPr>
        <w:spacing w:before="360" w:line="360" w:lineRule="auto"/>
        <w:rPr>
          <w:rStyle w:val="Hyperlink"/>
          <w:sz w:val="24"/>
          <w:szCs w:val="24"/>
          <w:lang w:val="hu-HU"/>
        </w:rPr>
      </w:pPr>
      <w:r>
        <w:rPr>
          <w:rStyle w:val="Hyperlink"/>
          <w:sz w:val="24"/>
          <w:szCs w:val="24"/>
          <w:lang w:val="hu-HU"/>
        </w:rPr>
        <w:t>14.</w:t>
      </w:r>
      <w:r w:rsidRPr="00EE46DA">
        <w:rPr>
          <w:lang w:val="hu-HU"/>
        </w:rPr>
        <w:t xml:space="preserve"> </w:t>
      </w:r>
      <w:hyperlink r:id="rId32" w:history="1">
        <w:r w:rsidR="00A66145" w:rsidRPr="005F36B3">
          <w:rPr>
            <w:rStyle w:val="Hyperlink"/>
            <w:sz w:val="24"/>
            <w:szCs w:val="24"/>
            <w:lang w:val="hu-HU"/>
          </w:rPr>
          <w:t>http://elementalselenium.com/tips/22-locator-strategy</w:t>
        </w:r>
      </w:hyperlink>
    </w:p>
    <w:p w14:paraId="6D7BB304" w14:textId="6D66B5AA" w:rsidR="00A66145" w:rsidRDefault="00A66145" w:rsidP="00DA52BF">
      <w:pPr>
        <w:spacing w:before="360" w:line="360" w:lineRule="auto"/>
        <w:rPr>
          <w:sz w:val="24"/>
          <w:szCs w:val="24"/>
          <w:lang w:val="hu-HU"/>
        </w:rPr>
      </w:pPr>
      <w:r>
        <w:rPr>
          <w:rStyle w:val="Hyperlink"/>
          <w:sz w:val="24"/>
          <w:szCs w:val="24"/>
          <w:lang w:val="hu-HU"/>
        </w:rPr>
        <w:t>15.</w:t>
      </w:r>
      <w:r w:rsidRPr="00A66145">
        <w:rPr>
          <w:lang w:val="hu-HU"/>
        </w:rPr>
        <w:t xml:space="preserve"> </w:t>
      </w:r>
      <w:r w:rsidRPr="00A66145">
        <w:rPr>
          <w:rStyle w:val="Hyperlink"/>
          <w:sz w:val="24"/>
          <w:szCs w:val="24"/>
          <w:lang w:val="hu-HU"/>
        </w:rPr>
        <w:t>http://toolsqa.com/selenium-webdriver/implicit-explicit-n-fluent-wait/</w:t>
      </w:r>
    </w:p>
    <w:p w14:paraId="2340F02F" w14:textId="77777777" w:rsidR="002C5A73" w:rsidRDefault="002C5A73" w:rsidP="00DA52BF">
      <w:pPr>
        <w:spacing w:before="360" w:line="360" w:lineRule="auto"/>
        <w:rPr>
          <w:sz w:val="24"/>
          <w:szCs w:val="24"/>
          <w:lang w:val="hu-HU"/>
        </w:rPr>
      </w:pPr>
    </w:p>
    <w:p w14:paraId="5A728766" w14:textId="37C22199" w:rsidR="000F3AE9" w:rsidRPr="00DA52BF" w:rsidRDefault="00A66145" w:rsidP="00DA52BF">
      <w:pPr>
        <w:spacing w:line="360" w:lineRule="auto"/>
        <w:rPr>
          <w:b/>
          <w:sz w:val="24"/>
          <w:szCs w:val="24"/>
          <w:lang w:val="hu-HU"/>
        </w:rPr>
      </w:pPr>
      <w:r>
        <w:rPr>
          <w:b/>
          <w:sz w:val="24"/>
          <w:szCs w:val="24"/>
          <w:lang w:val="hu-HU"/>
        </w:rPr>
        <w:t>16.</w:t>
      </w:r>
      <w:r w:rsidRPr="00A66145">
        <w:rPr>
          <w:lang w:val="hu-HU"/>
        </w:rPr>
        <w:t xml:space="preserve"> </w:t>
      </w:r>
      <w:r w:rsidRPr="00A66145">
        <w:rPr>
          <w:b/>
          <w:sz w:val="24"/>
          <w:szCs w:val="24"/>
          <w:lang w:val="hu-HU"/>
        </w:rPr>
        <w:t>http://www.seleniumhq.org/docs/06_test_design_considerations.jsp</w:t>
      </w:r>
    </w:p>
    <w:p w14:paraId="76C144F8" w14:textId="77777777" w:rsidR="000F3AE9" w:rsidRPr="00DA52BF" w:rsidRDefault="000F3AE9" w:rsidP="00DA52BF">
      <w:pPr>
        <w:spacing w:line="360" w:lineRule="auto"/>
        <w:rPr>
          <w:b/>
          <w:sz w:val="24"/>
          <w:szCs w:val="24"/>
          <w:lang w:val="hu-HU"/>
        </w:rPr>
      </w:pPr>
    </w:p>
    <w:p w14:paraId="6F7FD407" w14:textId="77777777" w:rsidR="000F3AE9" w:rsidRPr="00DA52BF" w:rsidRDefault="000F3AE9" w:rsidP="00DA52BF">
      <w:pPr>
        <w:spacing w:line="360" w:lineRule="auto"/>
        <w:rPr>
          <w:b/>
          <w:sz w:val="24"/>
          <w:szCs w:val="24"/>
          <w:lang w:val="hu-HU"/>
        </w:rPr>
      </w:pPr>
    </w:p>
    <w:p w14:paraId="15F60D27" w14:textId="77777777" w:rsidR="000F3AE9" w:rsidRPr="00DA52BF" w:rsidRDefault="000F3AE9" w:rsidP="00DA52BF">
      <w:pPr>
        <w:spacing w:line="360" w:lineRule="auto"/>
        <w:rPr>
          <w:b/>
          <w:sz w:val="24"/>
          <w:szCs w:val="24"/>
          <w:lang w:val="hu-HU"/>
        </w:rPr>
      </w:pPr>
    </w:p>
    <w:p w14:paraId="1B634758" w14:textId="77777777" w:rsidR="000F3AE9" w:rsidRPr="00DA52BF" w:rsidRDefault="000F3AE9" w:rsidP="00DA52BF">
      <w:pPr>
        <w:spacing w:line="360" w:lineRule="auto"/>
        <w:rPr>
          <w:b/>
          <w:sz w:val="24"/>
          <w:szCs w:val="24"/>
          <w:lang w:val="hu-HU"/>
        </w:rPr>
      </w:pPr>
    </w:p>
    <w:p w14:paraId="4AB4BAF5" w14:textId="77777777" w:rsidR="000F3AE9" w:rsidRPr="00DA52BF" w:rsidRDefault="000F3AE9" w:rsidP="00DA52BF">
      <w:pPr>
        <w:spacing w:line="360" w:lineRule="auto"/>
        <w:rPr>
          <w:b/>
          <w:sz w:val="24"/>
          <w:szCs w:val="24"/>
          <w:lang w:val="hu-HU"/>
        </w:rPr>
      </w:pPr>
    </w:p>
    <w:sectPr w:rsidR="000F3AE9" w:rsidRPr="00DA52BF">
      <w:footerReference w:type="default" r:id="rId3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attila" w:date="2017-11-19T20:57:00Z" w:initials="a">
    <w:p w14:paraId="13C2A3F4" w14:textId="77777777" w:rsidR="00B16343" w:rsidRDefault="00B16343">
      <w:pPr>
        <w:pStyle w:val="CommentText"/>
      </w:pPr>
      <w:r>
        <w:rPr>
          <w:rStyle w:val="CommentReference"/>
        </w:rPr>
        <w:annotationRef/>
      </w:r>
      <w:r>
        <w:t>Ábrafelirat kell, sorszámmal, rövid magyarázattal</w:t>
      </w:r>
    </w:p>
  </w:comment>
  <w:comment w:id="20" w:author="attila" w:date="2017-11-19T21:20:00Z" w:initials="a">
    <w:p w14:paraId="4332D078" w14:textId="7E0E1462" w:rsidR="00A32DC2" w:rsidRDefault="00A32DC2">
      <w:pPr>
        <w:pStyle w:val="CommentText"/>
      </w:pPr>
      <w:r>
        <w:rPr>
          <w:rStyle w:val="CommentReference"/>
        </w:rPr>
        <w:annotationRef/>
      </w:r>
      <w:r>
        <w:t>Az ISO 9126 helyett javaslom az ISO 25010-et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C2A3F4" w15:done="1"/>
  <w15:commentEx w15:paraId="4332D078"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15DE6" w14:textId="77777777" w:rsidR="00AE3553" w:rsidRDefault="00AE3553" w:rsidP="000F3AE9">
      <w:pPr>
        <w:spacing w:after="0" w:line="240" w:lineRule="auto"/>
      </w:pPr>
      <w:r>
        <w:separator/>
      </w:r>
    </w:p>
  </w:endnote>
  <w:endnote w:type="continuationSeparator" w:id="0">
    <w:p w14:paraId="297D8152" w14:textId="77777777" w:rsidR="00AE3553" w:rsidRDefault="00AE3553" w:rsidP="000F3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5809859"/>
      <w:docPartObj>
        <w:docPartGallery w:val="Page Numbers (Bottom of Page)"/>
        <w:docPartUnique/>
      </w:docPartObj>
    </w:sdtPr>
    <w:sdtEndPr>
      <w:rPr>
        <w:noProof/>
      </w:rPr>
    </w:sdtEndPr>
    <w:sdtContent>
      <w:p w14:paraId="0493F200" w14:textId="77777777" w:rsidR="00B16343" w:rsidRDefault="00B16343">
        <w:pPr>
          <w:pStyle w:val="Footer"/>
          <w:jc w:val="center"/>
        </w:pPr>
        <w:r>
          <w:fldChar w:fldCharType="begin"/>
        </w:r>
        <w:r>
          <w:instrText xml:space="preserve"> PAGE   \* MERGEFORMAT </w:instrText>
        </w:r>
        <w:r>
          <w:fldChar w:fldCharType="separate"/>
        </w:r>
        <w:r w:rsidR="003A70DA">
          <w:rPr>
            <w:noProof/>
          </w:rPr>
          <w:t>28</w:t>
        </w:r>
        <w:r>
          <w:rPr>
            <w:noProof/>
          </w:rPr>
          <w:fldChar w:fldCharType="end"/>
        </w:r>
      </w:p>
    </w:sdtContent>
  </w:sdt>
  <w:p w14:paraId="3AB79FB9" w14:textId="77777777" w:rsidR="00B16343" w:rsidRPr="000F3AE9" w:rsidRDefault="00B16343">
    <w:pPr>
      <w:pStyle w:val="Footer"/>
      <w:rPr>
        <w:lang w:val="hu-HU"/>
      </w:rPr>
    </w:pPr>
    <w:r>
      <w:rPr>
        <w:lang w:val="hu-HU"/>
      </w:rPr>
      <w:t>Huber Hajnalka</w:t>
    </w:r>
    <w:r>
      <w:rPr>
        <w:lang w:val="hu-HU"/>
      </w:rPr>
      <w:tab/>
    </w:r>
    <w:r>
      <w:rPr>
        <w:lang w:val="hu-HU"/>
      </w:rPr>
      <w:tab/>
      <w:t>KR023R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7700B" w14:textId="77777777" w:rsidR="00AE3553" w:rsidRDefault="00AE3553" w:rsidP="000F3AE9">
      <w:pPr>
        <w:spacing w:after="0" w:line="240" w:lineRule="auto"/>
      </w:pPr>
      <w:r>
        <w:separator/>
      </w:r>
    </w:p>
  </w:footnote>
  <w:footnote w:type="continuationSeparator" w:id="0">
    <w:p w14:paraId="028AE2A6" w14:textId="77777777" w:rsidR="00AE3553" w:rsidRDefault="00AE3553" w:rsidP="000F3A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F1FD6"/>
    <w:multiLevelType w:val="hybridMultilevel"/>
    <w:tmpl w:val="23FC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8455C"/>
    <w:multiLevelType w:val="hybridMultilevel"/>
    <w:tmpl w:val="4AF2957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28B72C76"/>
    <w:multiLevelType w:val="hybridMultilevel"/>
    <w:tmpl w:val="F044EDAA"/>
    <w:lvl w:ilvl="0" w:tplc="04090003">
      <w:start w:val="1"/>
      <w:numFmt w:val="bullet"/>
      <w:lvlText w:val="o"/>
      <w:lvlJc w:val="left"/>
      <w:pPr>
        <w:ind w:left="1211" w:hanging="360"/>
      </w:pPr>
      <w:rPr>
        <w:rFonts w:ascii="Courier New" w:hAnsi="Courier New" w:cs="Courier New"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2B9228FD"/>
    <w:multiLevelType w:val="hybridMultilevel"/>
    <w:tmpl w:val="44F0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427C3"/>
    <w:multiLevelType w:val="hybridMultilevel"/>
    <w:tmpl w:val="4DD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19112A"/>
    <w:multiLevelType w:val="hybridMultilevel"/>
    <w:tmpl w:val="6A28E7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7502C8"/>
    <w:multiLevelType w:val="hybridMultilevel"/>
    <w:tmpl w:val="A516A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635C84"/>
    <w:multiLevelType w:val="multilevel"/>
    <w:tmpl w:val="E01A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170F54"/>
    <w:multiLevelType w:val="hybridMultilevel"/>
    <w:tmpl w:val="6C64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931ED0"/>
    <w:multiLevelType w:val="hybridMultilevel"/>
    <w:tmpl w:val="8266E3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0D5D2C"/>
    <w:multiLevelType w:val="hybridMultilevel"/>
    <w:tmpl w:val="48C89C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666C25"/>
    <w:multiLevelType w:val="hybridMultilevel"/>
    <w:tmpl w:val="ED08F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D9F6D25"/>
    <w:multiLevelType w:val="hybridMultilevel"/>
    <w:tmpl w:val="C9507F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917A0E"/>
    <w:multiLevelType w:val="hybridMultilevel"/>
    <w:tmpl w:val="6A7C94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3DA7D8B"/>
    <w:multiLevelType w:val="multilevel"/>
    <w:tmpl w:val="A164EB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5" w15:restartNumberingAfterBreak="0">
    <w:nsid w:val="67B6713A"/>
    <w:multiLevelType w:val="hybridMultilevel"/>
    <w:tmpl w:val="1A7C8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9761EC5"/>
    <w:multiLevelType w:val="hybridMultilevel"/>
    <w:tmpl w:val="BC2C73DC"/>
    <w:lvl w:ilvl="0" w:tplc="ED92B0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1905A8"/>
    <w:multiLevelType w:val="hybridMultilevel"/>
    <w:tmpl w:val="4B3244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D05307"/>
    <w:multiLevelType w:val="hybridMultilevel"/>
    <w:tmpl w:val="3EA6C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7F2F6A"/>
    <w:multiLevelType w:val="hybridMultilevel"/>
    <w:tmpl w:val="9146CF32"/>
    <w:lvl w:ilvl="0" w:tplc="042C644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77165690"/>
    <w:multiLevelType w:val="hybridMultilevel"/>
    <w:tmpl w:val="31BC5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4"/>
  </w:num>
  <w:num w:numId="3">
    <w:abstractNumId w:val="7"/>
  </w:num>
  <w:num w:numId="4">
    <w:abstractNumId w:val="17"/>
  </w:num>
  <w:num w:numId="5">
    <w:abstractNumId w:val="6"/>
  </w:num>
  <w:num w:numId="6">
    <w:abstractNumId w:val="1"/>
  </w:num>
  <w:num w:numId="7">
    <w:abstractNumId w:val="15"/>
  </w:num>
  <w:num w:numId="8">
    <w:abstractNumId w:val="18"/>
  </w:num>
  <w:num w:numId="9">
    <w:abstractNumId w:val="16"/>
  </w:num>
  <w:num w:numId="10">
    <w:abstractNumId w:val="19"/>
  </w:num>
  <w:num w:numId="11">
    <w:abstractNumId w:val="8"/>
  </w:num>
  <w:num w:numId="12">
    <w:abstractNumId w:val="12"/>
  </w:num>
  <w:num w:numId="13">
    <w:abstractNumId w:val="9"/>
  </w:num>
  <w:num w:numId="14">
    <w:abstractNumId w:val="13"/>
  </w:num>
  <w:num w:numId="15">
    <w:abstractNumId w:val="5"/>
  </w:num>
  <w:num w:numId="16">
    <w:abstractNumId w:val="2"/>
  </w:num>
  <w:num w:numId="17">
    <w:abstractNumId w:val="10"/>
  </w:num>
  <w:num w:numId="18">
    <w:abstractNumId w:val="11"/>
  </w:num>
  <w:num w:numId="19">
    <w:abstractNumId w:val="0"/>
  </w:num>
  <w:num w:numId="20">
    <w:abstractNumId w:val="3"/>
  </w:num>
  <w:num w:numId="2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BER, HAJNALKA">
    <w15:presenceInfo w15:providerId="AD" w15:userId="S-1-5-21-2000478354-1425521274-725345543-420213"/>
  </w15:person>
  <w15:person w15:author="attila">
    <w15:presenceInfo w15:providerId="None" w15:userId="atti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E3F"/>
    <w:rsid w:val="000009C5"/>
    <w:rsid w:val="00046E93"/>
    <w:rsid w:val="0006130D"/>
    <w:rsid w:val="000748A5"/>
    <w:rsid w:val="000810E3"/>
    <w:rsid w:val="000D422A"/>
    <w:rsid w:val="000E10F2"/>
    <w:rsid w:val="000F12AE"/>
    <w:rsid w:val="000F3AE9"/>
    <w:rsid w:val="0012745A"/>
    <w:rsid w:val="0021341C"/>
    <w:rsid w:val="0023494D"/>
    <w:rsid w:val="00266A79"/>
    <w:rsid w:val="002954BC"/>
    <w:rsid w:val="002C5A73"/>
    <w:rsid w:val="00313A03"/>
    <w:rsid w:val="00331863"/>
    <w:rsid w:val="003A70DA"/>
    <w:rsid w:val="00415E0D"/>
    <w:rsid w:val="004A29FD"/>
    <w:rsid w:val="004C7752"/>
    <w:rsid w:val="004D4927"/>
    <w:rsid w:val="004F2C90"/>
    <w:rsid w:val="005007B2"/>
    <w:rsid w:val="005047E6"/>
    <w:rsid w:val="00551AAA"/>
    <w:rsid w:val="005721C7"/>
    <w:rsid w:val="005F2899"/>
    <w:rsid w:val="0060033B"/>
    <w:rsid w:val="00621E22"/>
    <w:rsid w:val="006A4101"/>
    <w:rsid w:val="006A4960"/>
    <w:rsid w:val="006F19E4"/>
    <w:rsid w:val="00701902"/>
    <w:rsid w:val="00704344"/>
    <w:rsid w:val="007678A3"/>
    <w:rsid w:val="00781381"/>
    <w:rsid w:val="007E1746"/>
    <w:rsid w:val="007F348D"/>
    <w:rsid w:val="008259DA"/>
    <w:rsid w:val="00853EF5"/>
    <w:rsid w:val="008D5583"/>
    <w:rsid w:val="009264FF"/>
    <w:rsid w:val="009362E7"/>
    <w:rsid w:val="00941C5F"/>
    <w:rsid w:val="00955DB4"/>
    <w:rsid w:val="009E29A9"/>
    <w:rsid w:val="00A018EF"/>
    <w:rsid w:val="00A31EA6"/>
    <w:rsid w:val="00A32DC2"/>
    <w:rsid w:val="00A40FE5"/>
    <w:rsid w:val="00A66145"/>
    <w:rsid w:val="00A940C0"/>
    <w:rsid w:val="00A94E52"/>
    <w:rsid w:val="00AB59F5"/>
    <w:rsid w:val="00AE3553"/>
    <w:rsid w:val="00AE735F"/>
    <w:rsid w:val="00B16343"/>
    <w:rsid w:val="00B75E82"/>
    <w:rsid w:val="00B80756"/>
    <w:rsid w:val="00BA01B9"/>
    <w:rsid w:val="00BA7801"/>
    <w:rsid w:val="00BC2441"/>
    <w:rsid w:val="00BE060F"/>
    <w:rsid w:val="00C071EB"/>
    <w:rsid w:val="00C27D81"/>
    <w:rsid w:val="00C30650"/>
    <w:rsid w:val="00C34946"/>
    <w:rsid w:val="00C566DB"/>
    <w:rsid w:val="00C65760"/>
    <w:rsid w:val="00C659FB"/>
    <w:rsid w:val="00C844B2"/>
    <w:rsid w:val="00C9466D"/>
    <w:rsid w:val="00CA59D8"/>
    <w:rsid w:val="00CA6E27"/>
    <w:rsid w:val="00CC77C2"/>
    <w:rsid w:val="00CE6ACA"/>
    <w:rsid w:val="00CF5A3D"/>
    <w:rsid w:val="00D058BD"/>
    <w:rsid w:val="00D06414"/>
    <w:rsid w:val="00D308FA"/>
    <w:rsid w:val="00D73AA9"/>
    <w:rsid w:val="00DA52BF"/>
    <w:rsid w:val="00DC76CB"/>
    <w:rsid w:val="00E04FA6"/>
    <w:rsid w:val="00E07E39"/>
    <w:rsid w:val="00E147C9"/>
    <w:rsid w:val="00E2795C"/>
    <w:rsid w:val="00E3472F"/>
    <w:rsid w:val="00E8735B"/>
    <w:rsid w:val="00E92312"/>
    <w:rsid w:val="00E94E3F"/>
    <w:rsid w:val="00EA775D"/>
    <w:rsid w:val="00EC2A24"/>
    <w:rsid w:val="00EE46DA"/>
    <w:rsid w:val="00EF27A7"/>
    <w:rsid w:val="00F07E2E"/>
    <w:rsid w:val="00F37031"/>
    <w:rsid w:val="00F81096"/>
    <w:rsid w:val="00F8215A"/>
    <w:rsid w:val="00F83D6F"/>
    <w:rsid w:val="00FB6D35"/>
    <w:rsid w:val="00FF3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325F"/>
  <w15:chartTrackingRefBased/>
  <w15:docId w15:val="{C9D4DB0A-3D8B-45B0-8D85-272519866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AE9"/>
  </w:style>
  <w:style w:type="paragraph" w:styleId="Footer">
    <w:name w:val="footer"/>
    <w:basedOn w:val="Normal"/>
    <w:link w:val="FooterChar"/>
    <w:uiPriority w:val="99"/>
    <w:unhideWhenUsed/>
    <w:rsid w:val="000F3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AE9"/>
  </w:style>
  <w:style w:type="paragraph" w:customStyle="1" w:styleId="Default">
    <w:name w:val="Default"/>
    <w:rsid w:val="000F3AE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37031"/>
    <w:pPr>
      <w:ind w:left="720"/>
      <w:contextualSpacing/>
    </w:pPr>
  </w:style>
  <w:style w:type="table" w:styleId="TableGrid">
    <w:name w:val="Table Grid"/>
    <w:basedOn w:val="TableNormal"/>
    <w:uiPriority w:val="39"/>
    <w:rsid w:val="00F37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59F5"/>
    <w:rPr>
      <w:color w:val="0563C1" w:themeColor="hyperlink"/>
      <w:u w:val="single"/>
    </w:rPr>
  </w:style>
  <w:style w:type="paragraph" w:styleId="NormalWeb">
    <w:name w:val="Normal (Web)"/>
    <w:basedOn w:val="Normal"/>
    <w:uiPriority w:val="99"/>
    <w:unhideWhenUsed/>
    <w:rsid w:val="00AB59F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6E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E27"/>
    <w:rPr>
      <w:rFonts w:ascii="Segoe UI" w:hAnsi="Segoe UI" w:cs="Segoe UI"/>
      <w:sz w:val="18"/>
      <w:szCs w:val="18"/>
    </w:rPr>
  </w:style>
  <w:style w:type="character" w:styleId="CommentReference">
    <w:name w:val="annotation reference"/>
    <w:basedOn w:val="DefaultParagraphFont"/>
    <w:uiPriority w:val="99"/>
    <w:semiHidden/>
    <w:unhideWhenUsed/>
    <w:rsid w:val="00415E0D"/>
    <w:rPr>
      <w:sz w:val="16"/>
      <w:szCs w:val="16"/>
    </w:rPr>
  </w:style>
  <w:style w:type="paragraph" w:styleId="CommentText">
    <w:name w:val="annotation text"/>
    <w:basedOn w:val="Normal"/>
    <w:link w:val="CommentTextChar"/>
    <w:uiPriority w:val="99"/>
    <w:semiHidden/>
    <w:unhideWhenUsed/>
    <w:rsid w:val="00415E0D"/>
    <w:pPr>
      <w:spacing w:line="240" w:lineRule="auto"/>
    </w:pPr>
    <w:rPr>
      <w:sz w:val="20"/>
      <w:szCs w:val="20"/>
    </w:rPr>
  </w:style>
  <w:style w:type="character" w:customStyle="1" w:styleId="CommentTextChar">
    <w:name w:val="Comment Text Char"/>
    <w:basedOn w:val="DefaultParagraphFont"/>
    <w:link w:val="CommentText"/>
    <w:uiPriority w:val="99"/>
    <w:semiHidden/>
    <w:rsid w:val="00415E0D"/>
    <w:rPr>
      <w:sz w:val="20"/>
      <w:szCs w:val="20"/>
    </w:rPr>
  </w:style>
  <w:style w:type="paragraph" w:styleId="CommentSubject">
    <w:name w:val="annotation subject"/>
    <w:basedOn w:val="CommentText"/>
    <w:next w:val="CommentText"/>
    <w:link w:val="CommentSubjectChar"/>
    <w:uiPriority w:val="99"/>
    <w:semiHidden/>
    <w:unhideWhenUsed/>
    <w:rsid w:val="00415E0D"/>
    <w:rPr>
      <w:b/>
      <w:bCs/>
    </w:rPr>
  </w:style>
  <w:style w:type="character" w:customStyle="1" w:styleId="CommentSubjectChar">
    <w:name w:val="Comment Subject Char"/>
    <w:basedOn w:val="CommentTextChar"/>
    <w:link w:val="CommentSubject"/>
    <w:uiPriority w:val="99"/>
    <w:semiHidden/>
    <w:rsid w:val="00415E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287654">
      <w:bodyDiv w:val="1"/>
      <w:marLeft w:val="0"/>
      <w:marRight w:val="0"/>
      <w:marTop w:val="0"/>
      <w:marBottom w:val="0"/>
      <w:divBdr>
        <w:top w:val="none" w:sz="0" w:space="0" w:color="auto"/>
        <w:left w:val="none" w:sz="0" w:space="0" w:color="auto"/>
        <w:bottom w:val="none" w:sz="0" w:space="0" w:color="auto"/>
        <w:right w:val="none" w:sz="0" w:space="0" w:color="auto"/>
      </w:divBdr>
      <w:divsChild>
        <w:div w:id="416560708">
          <w:marLeft w:val="0"/>
          <w:marRight w:val="0"/>
          <w:marTop w:val="0"/>
          <w:marBottom w:val="0"/>
          <w:divBdr>
            <w:top w:val="none" w:sz="0" w:space="0" w:color="auto"/>
            <w:left w:val="none" w:sz="0" w:space="0" w:color="auto"/>
            <w:bottom w:val="none" w:sz="0" w:space="0" w:color="auto"/>
            <w:right w:val="none" w:sz="0" w:space="0" w:color="auto"/>
          </w:divBdr>
        </w:div>
      </w:divsChild>
    </w:div>
    <w:div w:id="1672025383">
      <w:bodyDiv w:val="1"/>
      <w:marLeft w:val="0"/>
      <w:marRight w:val="0"/>
      <w:marTop w:val="0"/>
      <w:marBottom w:val="0"/>
      <w:divBdr>
        <w:top w:val="none" w:sz="0" w:space="0" w:color="auto"/>
        <w:left w:val="none" w:sz="0" w:space="0" w:color="auto"/>
        <w:bottom w:val="none" w:sz="0" w:space="0" w:color="auto"/>
        <w:right w:val="none" w:sz="0" w:space="0" w:color="auto"/>
      </w:divBdr>
    </w:div>
    <w:div w:id="200705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hu.wikipedia.org/wiki/Scrum"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hu.wikipedia.org/w/index.php?title=Multifunkcion%C3%A1lis_csapat&amp;action=edit&amp;redlink=1" TargetMode="External"/><Relationship Id="rId17" Type="http://schemas.openxmlformats.org/officeDocument/2006/relationships/image" Target="media/image7.png"/><Relationship Id="rId25" Type="http://schemas.openxmlformats.org/officeDocument/2006/relationships/hyperlink" Target="http://www.tankonyvtar.hu/hu/tartalom/tamop425/0046_szoftverfejlesztes/ch02s04.html"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seleniumhq.org/projects/i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wikipedia.org/wiki/Szoftverfejleszt%C3%A9si_m%C3%B3dszertanok" TargetMode="External"/><Relationship Id="rId24" Type="http://schemas.openxmlformats.org/officeDocument/2006/relationships/hyperlink" Target="https://hu.wikipedia.org/wiki/Agilis_szoftverfejleszt%C3%A9s" TargetMode="External"/><Relationship Id="rId32" Type="http://schemas.openxmlformats.org/officeDocument/2006/relationships/hyperlink" Target="http://elementalselenium.com/tips/22-locator-strategy" TargetMode="Externa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hyperlink" Target="http://moodle.autolab.uni-pannon.hu/Mecha_tananyag/autoipari_beagyazott_rendszerek/ch07.html" TargetMode="External"/><Relationship Id="rId28" Type="http://schemas.openxmlformats.org/officeDocument/2006/relationships/hyperlink" Target="http://www.base36.com/2013/03/automated-vs-manual-testing-the-pros-and-cons-of-each/"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www.webperformance.com/load-testing-tools/blog/real-browser-manual/building-a-testcase/how-locate-element-the-page/type-element-locators/"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en.wikipedia.org/wiki/Web_testing" TargetMode="External"/><Relationship Id="rId27" Type="http://schemas.openxmlformats.org/officeDocument/2006/relationships/hyperlink" Target="http://rs1.szif.hu/~heckenas/okt/SQA06.pdf" TargetMode="External"/><Relationship Id="rId30" Type="http://schemas.openxmlformats.org/officeDocument/2006/relationships/hyperlink" Target="http://toolsqa.com/selenium-webdriver/browser-navigation-commands/" TargetMode="Externa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31</Pages>
  <Words>5952</Words>
  <Characters>33928</Characters>
  <Application>Microsoft Office Word</Application>
  <DocSecurity>0</DocSecurity>
  <Lines>282</Lines>
  <Paragraphs>79</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Lufthansa Systems Hungaria Kft.</Company>
  <LinksUpToDate>false</LinksUpToDate>
  <CharactersWithSpaces>39801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 HAJNALKA</dc:creator>
  <cp:keywords/>
  <dc:description/>
  <cp:lastModifiedBy>HUBER, HAJNALKA</cp:lastModifiedBy>
  <cp:revision>2</cp:revision>
  <dcterms:created xsi:type="dcterms:W3CDTF">2018-01-08T09:27:00Z</dcterms:created>
  <dcterms:modified xsi:type="dcterms:W3CDTF">2018-01-08T09:27:00Z</dcterms:modified>
</cp:coreProperties>
</file>